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54DD" w14:textId="3008A564" w:rsidR="004E0377" w:rsidRDefault="004E0377">
      <w:pPr>
        <w:spacing w:after="0" w:line="240" w:lineRule="auto"/>
        <w:jc w:val="center"/>
        <w:rPr>
          <w:rFonts w:ascii="Times New Roman" w:hAnsi="Times New Roman" w:cs="Times New Roman"/>
          <w:b/>
          <w:sz w:val="24"/>
          <w:szCs w:val="24"/>
          <w:lang w:val="en-US"/>
        </w:rPr>
      </w:pPr>
      <w:r w:rsidRPr="004E0377">
        <w:rPr>
          <w:rFonts w:ascii="Times New Roman" w:hAnsi="Times New Roman" w:cs="Times New Roman"/>
          <w:b/>
          <w:sz w:val="24"/>
          <w:szCs w:val="24"/>
          <w:lang w:val="en-US"/>
        </w:rPr>
        <w:t>Smoother studies applied to a multiscale formulation coupled with a high-order method</w:t>
      </w:r>
      <w:r w:rsidR="00D37C28">
        <w:rPr>
          <w:rFonts w:ascii="Times New Roman" w:hAnsi="Times New Roman" w:cs="Times New Roman"/>
          <w:b/>
          <w:sz w:val="24"/>
          <w:szCs w:val="24"/>
          <w:lang w:val="en-US"/>
        </w:rPr>
        <w:t xml:space="preserve"> </w:t>
      </w:r>
    </w:p>
    <w:p w14:paraId="70CB9AF9" w14:textId="77777777" w:rsidR="004E0377" w:rsidRDefault="004E0377">
      <w:pPr>
        <w:spacing w:after="0" w:line="240" w:lineRule="auto"/>
        <w:jc w:val="center"/>
        <w:rPr>
          <w:rFonts w:ascii="Times New Roman" w:hAnsi="Times New Roman" w:cs="Times New Roman"/>
          <w:b/>
          <w:sz w:val="24"/>
          <w:szCs w:val="24"/>
          <w:lang w:val="en-US"/>
        </w:rPr>
      </w:pPr>
    </w:p>
    <w:p w14:paraId="3762E72E" w14:textId="77777777" w:rsidR="004E0377" w:rsidRPr="000F38F8" w:rsidRDefault="004E0377" w:rsidP="004E0377">
      <w:pPr>
        <w:spacing w:after="0" w:line="240" w:lineRule="auto"/>
        <w:jc w:val="center"/>
        <w:rPr>
          <w:rFonts w:ascii="Times New Roman" w:hAnsi="Times New Roman" w:cs="Times New Roman"/>
          <w:sz w:val="24"/>
          <w:szCs w:val="24"/>
          <w:lang w:val="en-GB"/>
        </w:rPr>
      </w:pPr>
      <w:proofErr w:type="spellStart"/>
      <w:r w:rsidRPr="000F38F8">
        <w:rPr>
          <w:rFonts w:ascii="Times New Roman" w:hAnsi="Times New Roman" w:cs="Times New Roman"/>
          <w:sz w:val="24"/>
          <w:szCs w:val="24"/>
          <w:lang w:val="en-GB"/>
        </w:rPr>
        <w:t>Juvito</w:t>
      </w:r>
      <w:proofErr w:type="spellEnd"/>
      <w:r w:rsidRPr="000F38F8">
        <w:rPr>
          <w:rFonts w:ascii="Times New Roman" w:hAnsi="Times New Roman" w:cs="Times New Roman"/>
          <w:sz w:val="24"/>
          <w:szCs w:val="24"/>
          <w:lang w:val="en-GB"/>
        </w:rPr>
        <w:t xml:space="preserve">, </w:t>
      </w:r>
      <w:proofErr w:type="spellStart"/>
      <w:r w:rsidRPr="000F38F8">
        <w:rPr>
          <w:rFonts w:ascii="Times New Roman" w:hAnsi="Times New Roman" w:cs="Times New Roman"/>
          <w:sz w:val="24"/>
          <w:szCs w:val="24"/>
          <w:lang w:val="en-GB"/>
        </w:rPr>
        <w:t>Layane</w:t>
      </w:r>
      <w:proofErr w:type="spellEnd"/>
      <w:r w:rsidRPr="000F38F8">
        <w:rPr>
          <w:rFonts w:ascii="Times New Roman" w:hAnsi="Times New Roman" w:cs="Times New Roman"/>
          <w:sz w:val="24"/>
          <w:szCs w:val="24"/>
          <w:lang w:val="en-GB"/>
        </w:rPr>
        <w:t xml:space="preserve"> B.</w:t>
      </w:r>
    </w:p>
    <w:p w14:paraId="2BEBFC68" w14:textId="50C1267A"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7122CF8B" w14:textId="77777777" w:rsidR="00573BD9" w:rsidRPr="000F38F8" w:rsidRDefault="00573BD9" w:rsidP="00573BD9">
      <w:pPr>
        <w:spacing w:after="0" w:line="240" w:lineRule="auto"/>
        <w:jc w:val="center"/>
        <w:rPr>
          <w:rFonts w:ascii="Times New Roman" w:hAnsi="Times New Roman" w:cs="Times New Roman"/>
          <w:sz w:val="24"/>
          <w:szCs w:val="24"/>
          <w:lang w:val="en-GB"/>
        </w:rPr>
      </w:pPr>
      <w:r w:rsidRPr="000F38F8">
        <w:rPr>
          <w:rStyle w:val="fontstyle01"/>
          <w:lang w:val="en-GB"/>
        </w:rPr>
        <w:t>Souza</w:t>
      </w:r>
      <w:r w:rsidRPr="000F38F8">
        <w:rPr>
          <w:rFonts w:ascii="Times New Roman" w:hAnsi="Times New Roman" w:cs="Times New Roman"/>
          <w:sz w:val="24"/>
          <w:szCs w:val="24"/>
          <w:lang w:val="en-GB"/>
        </w:rPr>
        <w:t>, Artur C.R.</w:t>
      </w:r>
    </w:p>
    <w:p w14:paraId="5F81029A" w14:textId="77777777" w:rsidR="00573BD9" w:rsidRDefault="00573BD9" w:rsidP="00573BD9">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173EEECF" w14:textId="7E6BD0B8" w:rsidR="00561FCB" w:rsidRPr="000F38F8" w:rsidRDefault="00472D9C">
      <w:pPr>
        <w:spacing w:after="0" w:line="240" w:lineRule="auto"/>
        <w:jc w:val="center"/>
        <w:rPr>
          <w:rFonts w:ascii="Times New Roman" w:hAnsi="Times New Roman" w:cs="Times New Roman"/>
          <w:sz w:val="24"/>
          <w:szCs w:val="24"/>
          <w:lang w:val="en-GB"/>
        </w:rPr>
      </w:pPr>
      <w:r w:rsidRPr="000F38F8">
        <w:rPr>
          <w:rStyle w:val="fontstyle01"/>
          <w:lang w:val="en-GB"/>
        </w:rPr>
        <w:t>Ramirez</w:t>
      </w:r>
      <w:r w:rsidR="003B3DF0" w:rsidRPr="000F38F8">
        <w:rPr>
          <w:rFonts w:ascii="Times New Roman" w:hAnsi="Times New Roman" w:cs="Times New Roman"/>
          <w:sz w:val="24"/>
          <w:szCs w:val="24"/>
          <w:lang w:val="en-GB"/>
        </w:rPr>
        <w:t xml:space="preserve">, </w:t>
      </w:r>
      <w:r w:rsidRPr="000F38F8">
        <w:rPr>
          <w:rFonts w:ascii="Times New Roman" w:hAnsi="Times New Roman" w:cs="Times New Roman"/>
          <w:sz w:val="24"/>
          <w:szCs w:val="24"/>
          <w:lang w:val="en-GB"/>
        </w:rPr>
        <w:t>Gustavo</w:t>
      </w:r>
      <w:r w:rsidR="004E0377" w:rsidRPr="000F38F8">
        <w:rPr>
          <w:rFonts w:ascii="Times New Roman" w:hAnsi="Times New Roman" w:cs="Times New Roman"/>
          <w:sz w:val="24"/>
          <w:szCs w:val="24"/>
          <w:lang w:val="en-GB"/>
        </w:rPr>
        <w:t xml:space="preserve"> </w:t>
      </w:r>
      <w:r w:rsidRPr="000F38F8">
        <w:rPr>
          <w:rFonts w:ascii="Times New Roman" w:hAnsi="Times New Roman" w:cs="Times New Roman"/>
          <w:sz w:val="24"/>
          <w:szCs w:val="24"/>
          <w:lang w:val="en-GB"/>
        </w:rPr>
        <w:t>G</w:t>
      </w:r>
      <w:r w:rsidR="004E0377" w:rsidRPr="000F38F8">
        <w:rPr>
          <w:rFonts w:ascii="Times New Roman" w:hAnsi="Times New Roman" w:cs="Times New Roman"/>
          <w:sz w:val="24"/>
          <w:szCs w:val="24"/>
          <w:lang w:val="en-GB"/>
        </w:rPr>
        <w:t>.</w:t>
      </w:r>
    </w:p>
    <w:p w14:paraId="645C4A8C" w14:textId="4B830932"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Civil Engineering Department – Federal University of Pernambuco</w:t>
      </w:r>
    </w:p>
    <w:p w14:paraId="43A4C469" w14:textId="76C4A4EF" w:rsidR="00561FCB" w:rsidRDefault="0031475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Lyra</w:t>
      </w:r>
      <w:r w:rsidR="003B3DF0">
        <w:rPr>
          <w:rFonts w:ascii="Times New Roman" w:hAnsi="Times New Roman"/>
          <w:sz w:val="24"/>
          <w:szCs w:val="24"/>
          <w:lang w:val="en-US"/>
        </w:rPr>
        <w:t xml:space="preserve">, </w:t>
      </w:r>
      <w:r>
        <w:rPr>
          <w:rFonts w:ascii="Times New Roman" w:hAnsi="Times New Roman"/>
          <w:sz w:val="24"/>
          <w:szCs w:val="24"/>
          <w:lang w:val="en-US"/>
        </w:rPr>
        <w:t>Paulo R. M.</w:t>
      </w:r>
    </w:p>
    <w:p w14:paraId="230FCB09"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2FECD869" w14:textId="77777777" w:rsidR="00561FCB" w:rsidRDefault="003B3DF0">
      <w:pPr>
        <w:spacing w:after="0" w:line="240" w:lineRule="auto"/>
        <w:jc w:val="center"/>
        <w:rPr>
          <w:rFonts w:ascii="Times New Roman" w:hAnsi="Times New Roman" w:cs="Times New Roman"/>
          <w:sz w:val="24"/>
          <w:szCs w:val="24"/>
          <w:lang w:val="en-US"/>
        </w:rPr>
      </w:pPr>
      <w:r>
        <w:rPr>
          <w:rFonts w:ascii="Times New Roman" w:hAnsi="Times New Roman"/>
          <w:sz w:val="24"/>
          <w:szCs w:val="24"/>
          <w:lang w:val="en-US"/>
        </w:rPr>
        <w:t>Carvalho, Darlan K. E.</w:t>
      </w:r>
    </w:p>
    <w:p w14:paraId="2C36FA34" w14:textId="77777777" w:rsidR="00561FCB" w:rsidRDefault="003B3DF0">
      <w:pPr>
        <w:spacing w:after="0" w:line="240" w:lineRule="auto"/>
        <w:jc w:val="center"/>
        <w:rPr>
          <w:rFonts w:ascii="Times New Roman" w:hAnsi="Times New Roman"/>
          <w:i/>
          <w:sz w:val="24"/>
          <w:szCs w:val="24"/>
          <w:lang w:val="en-US"/>
        </w:rPr>
      </w:pPr>
      <w:r>
        <w:rPr>
          <w:rFonts w:ascii="Times New Roman" w:hAnsi="Times New Roman"/>
          <w:i/>
          <w:sz w:val="24"/>
          <w:szCs w:val="24"/>
          <w:lang w:val="en-US"/>
        </w:rPr>
        <w:t>Mechanical Engineering Department – Federal University of Pernambuco</w:t>
      </w:r>
    </w:p>
    <w:p w14:paraId="5429705C" w14:textId="77777777" w:rsidR="00561FCB" w:rsidRDefault="00561FCB">
      <w:pPr>
        <w:jc w:val="both"/>
        <w:rPr>
          <w:rFonts w:ascii="Times New Roman" w:hAnsi="Times New Roman" w:cs="Times New Roman"/>
          <w:sz w:val="24"/>
          <w:szCs w:val="24"/>
          <w:lang w:val="en-US"/>
        </w:rPr>
      </w:pPr>
    </w:p>
    <w:p w14:paraId="6AD50786" w14:textId="2A026F8D" w:rsidR="000F38F8" w:rsidRDefault="004E0377">
      <w:pPr>
        <w:spacing w:line="360" w:lineRule="auto"/>
        <w:jc w:val="both"/>
        <w:rPr>
          <w:ins w:id="0" w:author="Artur Castiel" w:date="2020-06-29T23:57:00Z"/>
          <w:rFonts w:ascii="Times New Roman" w:hAnsi="Times New Roman" w:cs="Times New Roman"/>
          <w:sz w:val="24"/>
          <w:szCs w:val="24"/>
          <w:lang w:val="en-US"/>
        </w:rPr>
      </w:pPr>
      <w:r w:rsidRPr="004E0377">
        <w:rPr>
          <w:rFonts w:ascii="Times New Roman" w:hAnsi="Times New Roman" w:cs="Times New Roman"/>
          <w:sz w:val="24"/>
          <w:szCs w:val="24"/>
          <w:lang w:val="en-US"/>
        </w:rPr>
        <w:t xml:space="preserve">The modeling and simulation of multiphase flows in heterogeneous and anisotropic media </w:t>
      </w:r>
      <w:del w:id="1" w:author="Artur Castiel" w:date="2020-06-29T23:57:00Z">
        <w:r w:rsidRPr="004E0377" w:rsidDel="000F38F8">
          <w:rPr>
            <w:rFonts w:ascii="Times New Roman" w:hAnsi="Times New Roman" w:cs="Times New Roman"/>
            <w:sz w:val="24"/>
            <w:szCs w:val="24"/>
            <w:lang w:val="en-US"/>
          </w:rPr>
          <w:delText>constitute a major mathematical and numerical challenge</w:delText>
        </w:r>
      </w:del>
      <w:ins w:id="2" w:author="Artur Castiel" w:date="2020-06-29T23:57:00Z">
        <w:r w:rsidR="000F38F8">
          <w:rPr>
            <w:rFonts w:ascii="Times New Roman" w:hAnsi="Times New Roman" w:cs="Times New Roman"/>
            <w:sz w:val="24"/>
            <w:szCs w:val="24"/>
            <w:lang w:val="en-US"/>
          </w:rPr>
          <w:t xml:space="preserve">are a major challenge in petroleum </w:t>
        </w:r>
      </w:ins>
      <w:ins w:id="3" w:author="Artur Castiel" w:date="2020-06-29T23:58:00Z">
        <w:r w:rsidR="000F38F8">
          <w:rPr>
            <w:rFonts w:ascii="Times New Roman" w:hAnsi="Times New Roman" w:cs="Times New Roman"/>
            <w:sz w:val="24"/>
            <w:szCs w:val="24"/>
            <w:lang w:val="en-US"/>
          </w:rPr>
          <w:t xml:space="preserve">reservoir </w:t>
        </w:r>
      </w:ins>
      <w:ins w:id="4" w:author="Artur Castiel" w:date="2020-06-29T23:57:00Z">
        <w:r w:rsidR="000F38F8">
          <w:rPr>
            <w:rFonts w:ascii="Times New Roman" w:hAnsi="Times New Roman" w:cs="Times New Roman"/>
            <w:sz w:val="24"/>
            <w:szCs w:val="24"/>
            <w:lang w:val="en-US"/>
          </w:rPr>
          <w:t>engineering</w:t>
        </w:r>
      </w:ins>
      <w:ins w:id="5" w:author="Artur Castiel" w:date="2020-06-29T23:56:00Z">
        <w:r w:rsidR="000F38F8">
          <w:rPr>
            <w:rFonts w:ascii="Times New Roman" w:hAnsi="Times New Roman" w:cs="Times New Roman"/>
            <w:sz w:val="24"/>
            <w:szCs w:val="24"/>
            <w:lang w:val="en-US"/>
          </w:rPr>
          <w:t>.</w:t>
        </w:r>
      </w:ins>
      <w:r w:rsidRPr="000F38F8">
        <w:rPr>
          <w:lang w:val="en-GB"/>
        </w:rPr>
        <w:t xml:space="preserve"> </w:t>
      </w:r>
      <w:r w:rsidRPr="004E0377">
        <w:rPr>
          <w:rFonts w:ascii="Times New Roman" w:hAnsi="Times New Roman" w:cs="Times New Roman"/>
          <w:sz w:val="24"/>
          <w:szCs w:val="24"/>
          <w:lang w:val="en-US"/>
        </w:rPr>
        <w:t xml:space="preserve">However, they are essential tools for reservoir engineering since it is possible to predict the performance of the hydrocarbon reservoir under various operational strategies with them. </w:t>
      </w:r>
    </w:p>
    <w:p w14:paraId="3AC6D18C" w14:textId="77777777" w:rsidR="000F38F8" w:rsidRDefault="000F38F8">
      <w:pPr>
        <w:spacing w:line="360" w:lineRule="auto"/>
        <w:jc w:val="both"/>
        <w:rPr>
          <w:ins w:id="6" w:author="Artur Castiel" w:date="2020-06-29T23:57:00Z"/>
          <w:rFonts w:ascii="Times New Roman" w:hAnsi="Times New Roman" w:cs="Times New Roman"/>
          <w:sz w:val="24"/>
          <w:szCs w:val="24"/>
          <w:lang w:val="en-US"/>
        </w:rPr>
      </w:pPr>
    </w:p>
    <w:p w14:paraId="47F05298" w14:textId="6AA443B8" w:rsidR="004E0377" w:rsidRDefault="004E0377">
      <w:pPr>
        <w:spacing w:line="360" w:lineRule="auto"/>
        <w:jc w:val="both"/>
        <w:rPr>
          <w:rFonts w:ascii="Times New Roman" w:hAnsi="Times New Roman" w:cs="Times New Roman"/>
          <w:sz w:val="24"/>
          <w:szCs w:val="24"/>
          <w:lang w:val="en-US"/>
        </w:rPr>
      </w:pPr>
      <w:r w:rsidRPr="004E0377">
        <w:rPr>
          <w:rFonts w:ascii="Times New Roman" w:hAnsi="Times New Roman" w:cs="Times New Roman"/>
          <w:sz w:val="24"/>
          <w:szCs w:val="24"/>
          <w:lang w:val="en-US"/>
        </w:rPr>
        <w:t xml:space="preserve">Thus, there are several studies in the literature aimed at analyzing methods and techniques that can contribute to this end. Some of the areas still little explored, in the engineering of reservoirs, are the use of high-order and multiscale methods to solve the problem of multiphase flow. In this </w:t>
      </w:r>
      <w:r>
        <w:rPr>
          <w:rFonts w:ascii="Times New Roman" w:hAnsi="Times New Roman" w:cs="Times New Roman"/>
          <w:sz w:val="24"/>
          <w:szCs w:val="24"/>
          <w:lang w:val="en-US"/>
        </w:rPr>
        <w:t>paper</w:t>
      </w:r>
      <w:r w:rsidRPr="004E0377">
        <w:rPr>
          <w:rFonts w:ascii="Times New Roman" w:hAnsi="Times New Roman" w:cs="Times New Roman"/>
          <w:sz w:val="24"/>
          <w:szCs w:val="24"/>
          <w:lang w:val="en-US"/>
        </w:rPr>
        <w:t>, the Multiscale Restricted Smoothed Basis (</w:t>
      </w:r>
      <w:proofErr w:type="spellStart"/>
      <w:r w:rsidRPr="004E0377">
        <w:rPr>
          <w:rFonts w:ascii="Times New Roman" w:hAnsi="Times New Roman" w:cs="Times New Roman"/>
          <w:sz w:val="24"/>
          <w:szCs w:val="24"/>
          <w:lang w:val="en-US"/>
        </w:rPr>
        <w:t>MsRSB</w:t>
      </w:r>
      <w:proofErr w:type="spellEnd"/>
      <w:r w:rsidRPr="004E0377">
        <w:rPr>
          <w:rFonts w:ascii="Times New Roman" w:hAnsi="Times New Roman" w:cs="Times New Roman"/>
          <w:sz w:val="24"/>
          <w:szCs w:val="24"/>
          <w:lang w:val="en-US"/>
        </w:rPr>
        <w:t>) method coupled with a non-orthodox MultiPoint Flux Approximation with a Diamond stencil (MPFA-D) was used to solve the pressure problem (elliptical) and the high</w:t>
      </w:r>
      <w:r>
        <w:rPr>
          <w:rFonts w:ascii="Times New Roman" w:hAnsi="Times New Roman" w:cs="Times New Roman"/>
          <w:sz w:val="24"/>
          <w:szCs w:val="24"/>
          <w:lang w:val="en-US"/>
        </w:rPr>
        <w:t xml:space="preserve"> </w:t>
      </w:r>
      <w:r w:rsidRPr="004E0377">
        <w:rPr>
          <w:rFonts w:ascii="Times New Roman" w:hAnsi="Times New Roman" w:cs="Times New Roman"/>
          <w:sz w:val="24"/>
          <w:szCs w:val="24"/>
          <w:lang w:val="en-US"/>
        </w:rPr>
        <w:t>resolution</w:t>
      </w:r>
      <w:r>
        <w:rPr>
          <w:rFonts w:ascii="Times New Roman" w:hAnsi="Times New Roman" w:cs="Times New Roman"/>
          <w:sz w:val="24"/>
          <w:szCs w:val="24"/>
          <w:lang w:val="en-US"/>
        </w:rPr>
        <w:t xml:space="preserve"> </w:t>
      </w:r>
      <w:r w:rsidRPr="004E0377">
        <w:rPr>
          <w:rFonts w:ascii="Times New Roman" w:hAnsi="Times New Roman" w:cs="Times New Roman"/>
          <w:sz w:val="24"/>
          <w:szCs w:val="24"/>
          <w:lang w:val="en-US"/>
        </w:rPr>
        <w:t>Correction Procedure via Reconstruction (CPR) method for the discretization of the saturation equation (hyperbolic). A hierarchical Multidimensional Limiting Strategy (MLP) was used in the reconstruction stage in order to suppress numerical oscillations (under and over shoots) close to shocks that are typical in high-order schemes and to hand high precision in smooth regions of the solution</w:t>
      </w:r>
      <w:r w:rsidR="00472D9C">
        <w:rPr>
          <w:rFonts w:ascii="Times New Roman" w:hAnsi="Times New Roman" w:cs="Times New Roman"/>
          <w:sz w:val="24"/>
          <w:szCs w:val="24"/>
          <w:lang w:val="en-US"/>
        </w:rPr>
        <w:t>.</w:t>
      </w:r>
      <w:r w:rsidRPr="004E0377">
        <w:rPr>
          <w:rFonts w:ascii="Times New Roman" w:hAnsi="Times New Roman" w:cs="Times New Roman"/>
          <w:sz w:val="24"/>
          <w:szCs w:val="24"/>
          <w:lang w:val="en-US"/>
        </w:rPr>
        <w:t xml:space="preserve"> To properly couple the </w:t>
      </w:r>
      <w:proofErr w:type="spellStart"/>
      <w:r w:rsidRPr="004E0377">
        <w:rPr>
          <w:rFonts w:ascii="Times New Roman" w:hAnsi="Times New Roman" w:cs="Times New Roman"/>
          <w:sz w:val="24"/>
          <w:szCs w:val="24"/>
          <w:lang w:val="en-US"/>
        </w:rPr>
        <w:t>MsRSB</w:t>
      </w:r>
      <w:proofErr w:type="spellEnd"/>
      <w:r w:rsidRPr="004E0377">
        <w:rPr>
          <w:rFonts w:ascii="Times New Roman" w:hAnsi="Times New Roman" w:cs="Times New Roman"/>
          <w:sz w:val="24"/>
          <w:szCs w:val="24"/>
          <w:lang w:val="en-US"/>
        </w:rPr>
        <w:t xml:space="preserve"> method with the CPR formulation, it is necessary to obtain an adequate velocity reconstruction through the control volumes of the mesh. For this, the velocity field must present a certain degree of accuracy that, in some cases, is not handed by </w:t>
      </w:r>
      <w:proofErr w:type="spellStart"/>
      <w:r w:rsidRPr="004E0377">
        <w:rPr>
          <w:rFonts w:ascii="Times New Roman" w:hAnsi="Times New Roman" w:cs="Times New Roman"/>
          <w:sz w:val="24"/>
          <w:szCs w:val="24"/>
          <w:lang w:val="en-US"/>
        </w:rPr>
        <w:t>MsRSB</w:t>
      </w:r>
      <w:proofErr w:type="spellEnd"/>
      <w:r w:rsidRPr="004E0377">
        <w:rPr>
          <w:rFonts w:ascii="Times New Roman" w:hAnsi="Times New Roman" w:cs="Times New Roman"/>
          <w:sz w:val="24"/>
          <w:szCs w:val="24"/>
          <w:lang w:val="en-US"/>
        </w:rPr>
        <w:t xml:space="preserve">, so that the high order method returns satisfactory results. In the pressure solver, some smoothers have been implemented to remove the high frequency components of the error and the residual, while maintaining the low frequency components. Thus, the aim of this </w:t>
      </w:r>
      <w:r>
        <w:rPr>
          <w:rFonts w:ascii="Times New Roman" w:hAnsi="Times New Roman" w:cs="Times New Roman"/>
          <w:sz w:val="24"/>
          <w:szCs w:val="24"/>
          <w:lang w:val="en-US"/>
        </w:rPr>
        <w:t>paper</w:t>
      </w:r>
      <w:r w:rsidRPr="004E0377">
        <w:rPr>
          <w:rFonts w:ascii="Times New Roman" w:hAnsi="Times New Roman" w:cs="Times New Roman"/>
          <w:sz w:val="24"/>
          <w:szCs w:val="24"/>
          <w:lang w:val="en-US"/>
        </w:rPr>
        <w:t xml:space="preserve"> is to analyze the behavior and efficiency of </w:t>
      </w:r>
      <w:r w:rsidRPr="004E0377">
        <w:rPr>
          <w:rFonts w:ascii="Times New Roman" w:hAnsi="Times New Roman" w:cs="Times New Roman"/>
          <w:sz w:val="24"/>
          <w:szCs w:val="24"/>
          <w:lang w:val="en-US"/>
        </w:rPr>
        <w:lastRenderedPageBreak/>
        <w:t>these smoothers applied to the elliptical problem in order to determine the one that produces the velocity field with the best accuracy to efficiently perform the coupling between pressure and saturation solvers.</w:t>
      </w:r>
    </w:p>
    <w:p w14:paraId="262EABFE" w14:textId="45164E83" w:rsidR="00561FCB" w:rsidRPr="003B3DF0" w:rsidRDefault="003B3DF0">
      <w:pPr>
        <w:spacing w:line="360" w:lineRule="auto"/>
        <w:jc w:val="both"/>
        <w:rPr>
          <w:lang w:val="en-US"/>
        </w:rPr>
      </w:pPr>
      <w:r>
        <w:rPr>
          <w:rFonts w:ascii="Times New Roman" w:hAnsi="Times New Roman" w:cs="Times New Roman"/>
          <w:b/>
          <w:sz w:val="24"/>
          <w:szCs w:val="24"/>
          <w:lang w:val="en-US"/>
        </w:rPr>
        <w:t>Keywords:</w:t>
      </w:r>
      <w:r>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Smoother</w:t>
      </w:r>
      <w:r w:rsidR="002A57B6">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High-order</w:t>
      </w:r>
      <w:r w:rsidR="002A57B6">
        <w:rPr>
          <w:rFonts w:ascii="Times New Roman" w:hAnsi="Times New Roman" w:cs="Times New Roman"/>
          <w:sz w:val="24"/>
          <w:szCs w:val="24"/>
          <w:lang w:val="en-US"/>
        </w:rPr>
        <w:t xml:space="preserve">, </w:t>
      </w:r>
      <w:r w:rsidR="00472D9C">
        <w:rPr>
          <w:rFonts w:ascii="Times New Roman" w:hAnsi="Times New Roman" w:cs="Times New Roman"/>
          <w:sz w:val="24"/>
          <w:szCs w:val="24"/>
          <w:lang w:val="en-US"/>
        </w:rPr>
        <w:t>CPR</w:t>
      </w:r>
      <w:r>
        <w:rPr>
          <w:rFonts w:ascii="Times New Roman" w:hAnsi="Times New Roman" w:cs="Times New Roman"/>
          <w:sz w:val="24"/>
          <w:szCs w:val="24"/>
          <w:lang w:val="en-US"/>
        </w:rPr>
        <w:t>,</w:t>
      </w:r>
      <w:r w:rsidR="002A57B6">
        <w:rPr>
          <w:rFonts w:ascii="Times New Roman" w:hAnsi="Times New Roman" w:cs="Times New Roman"/>
          <w:sz w:val="24"/>
          <w:szCs w:val="24"/>
          <w:lang w:val="en-US"/>
        </w:rPr>
        <w:t xml:space="preserve"> </w:t>
      </w:r>
      <w:proofErr w:type="spellStart"/>
      <w:r w:rsidR="00472D9C">
        <w:rPr>
          <w:rFonts w:ascii="Times New Roman" w:hAnsi="Times New Roman" w:cs="Times New Roman"/>
          <w:sz w:val="24"/>
          <w:szCs w:val="24"/>
          <w:lang w:val="en-US"/>
        </w:rPr>
        <w:t>MsRSB</w:t>
      </w:r>
      <w:proofErr w:type="spellEnd"/>
      <w:r>
        <w:rPr>
          <w:rFonts w:ascii="Times New Roman" w:hAnsi="Times New Roman" w:cs="Times New Roman"/>
          <w:sz w:val="24"/>
          <w:szCs w:val="24"/>
          <w:lang w:val="en-US"/>
        </w:rPr>
        <w:t>.</w:t>
      </w:r>
    </w:p>
    <w:sectPr w:rsidR="00561FCB" w:rsidRPr="003B3DF0">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ur Castiel">
    <w15:presenceInfo w15:providerId="Windows Live" w15:userId="e4a4f35b6e1f7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FCB"/>
    <w:rsid w:val="000F38F8"/>
    <w:rsid w:val="00152F9F"/>
    <w:rsid w:val="002A57B6"/>
    <w:rsid w:val="00314750"/>
    <w:rsid w:val="003B3DF0"/>
    <w:rsid w:val="003E6188"/>
    <w:rsid w:val="00414C0F"/>
    <w:rsid w:val="00472D9C"/>
    <w:rsid w:val="004C14D1"/>
    <w:rsid w:val="004E0377"/>
    <w:rsid w:val="00561FCB"/>
    <w:rsid w:val="00573BD9"/>
    <w:rsid w:val="008D732B"/>
    <w:rsid w:val="00D37C28"/>
    <w:rsid w:val="00D5290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F801"/>
  <w15:docId w15:val="{C4D07D79-7820-44E0-832C-A0845F45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89"/>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fontstyle01">
    <w:name w:val="fontstyle01"/>
    <w:basedOn w:val="DefaultParagraphFont"/>
    <w:rsid w:val="00472D9C"/>
    <w:rPr>
      <w:rFonts w:ascii="NimbusRomNo9L-Regu" w:hAnsi="NimbusRomNo9L-Regu" w:hint="default"/>
      <w:b w:val="0"/>
      <w:bCs w:val="0"/>
      <w:i w:val="0"/>
      <w:iCs w:val="0"/>
      <w:color w:val="000000"/>
      <w:sz w:val="24"/>
      <w:szCs w:val="24"/>
    </w:rPr>
  </w:style>
  <w:style w:type="paragraph" w:styleId="Revision">
    <w:name w:val="Revision"/>
    <w:hidden/>
    <w:uiPriority w:val="99"/>
    <w:semiHidden/>
    <w:rsid w:val="000F38F8"/>
  </w:style>
  <w:style w:type="paragraph" w:styleId="BalloonText">
    <w:name w:val="Balloon Text"/>
    <w:basedOn w:val="Normal"/>
    <w:link w:val="BalloonTextChar"/>
    <w:uiPriority w:val="99"/>
    <w:semiHidden/>
    <w:unhideWhenUsed/>
    <w:rsid w:val="000F3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8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Túlio de Moura</dc:creator>
  <dc:description/>
  <cp:lastModifiedBy>Artur Castiel</cp:lastModifiedBy>
  <cp:revision>9</cp:revision>
  <dcterms:created xsi:type="dcterms:W3CDTF">2020-06-25T19:31:00Z</dcterms:created>
  <dcterms:modified xsi:type="dcterms:W3CDTF">2020-06-29T22:59:00Z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