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2F2AEB" w14:textId="3AD91EC6" w:rsidR="0080662D" w:rsidRDefault="0080662D" w:rsidP="0080662D">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80662D">
        <w:rPr>
          <w:rFonts w:ascii="Times New Roman" w:eastAsia="Times New Roman" w:hAnsi="Times New Roman" w:cs="Times New Roman"/>
          <w:b/>
          <w:bCs/>
          <w:sz w:val="27"/>
          <w:szCs w:val="27"/>
          <w:lang w:eastAsia="en-GB"/>
        </w:rPr>
        <w:t>https://www.spe.org/events/en/2021/conference/21rsc/call-for-papers.html</w:t>
      </w:r>
    </w:p>
    <w:p w14:paraId="1DE29F0D" w14:textId="78C21867" w:rsidR="0080662D" w:rsidRPr="0080662D" w:rsidRDefault="0080662D" w:rsidP="0080662D">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80662D">
        <w:rPr>
          <w:rFonts w:ascii="Times New Roman" w:eastAsia="Times New Roman" w:hAnsi="Times New Roman" w:cs="Times New Roman"/>
          <w:b/>
          <w:bCs/>
          <w:sz w:val="27"/>
          <w:szCs w:val="27"/>
          <w:lang w:eastAsia="en-GB"/>
        </w:rPr>
        <w:t>Abstract Information </w:t>
      </w:r>
    </w:p>
    <w:p w14:paraId="19FC6647" w14:textId="77777777" w:rsidR="0080662D" w:rsidRPr="0080662D" w:rsidRDefault="0080662D" w:rsidP="0080662D">
      <w:pPr>
        <w:spacing w:before="100" w:beforeAutospacing="1" w:after="100" w:afterAutospacing="1" w:line="240" w:lineRule="auto"/>
        <w:rPr>
          <w:rFonts w:ascii="Times New Roman" w:eastAsia="Times New Roman" w:hAnsi="Times New Roman" w:cs="Times New Roman"/>
          <w:sz w:val="24"/>
          <w:szCs w:val="24"/>
          <w:lang w:eastAsia="en-GB"/>
        </w:rPr>
      </w:pPr>
      <w:r w:rsidRPr="0080662D">
        <w:rPr>
          <w:rFonts w:ascii="Times New Roman" w:eastAsia="Times New Roman" w:hAnsi="Times New Roman" w:cs="Times New Roman"/>
          <w:sz w:val="24"/>
          <w:szCs w:val="24"/>
          <w:lang w:eastAsia="en-GB"/>
        </w:rPr>
        <w:t>Please notes that Abstract submissions should be formatted into four (4) specific paragraphs:</w:t>
      </w:r>
    </w:p>
    <w:p w14:paraId="02EC803F" w14:textId="77777777" w:rsidR="0080662D" w:rsidRPr="0080662D" w:rsidRDefault="0080662D" w:rsidP="0080662D">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80662D">
        <w:rPr>
          <w:rFonts w:ascii="Times New Roman" w:eastAsia="Times New Roman" w:hAnsi="Times New Roman" w:cs="Times New Roman"/>
          <w:sz w:val="24"/>
          <w:szCs w:val="24"/>
          <w:lang w:eastAsia="en-GB"/>
        </w:rPr>
        <w:t>Objectives/Scope: Please list the objectives and/or scope of the proposed paper. (25-75 words)</w:t>
      </w:r>
    </w:p>
    <w:p w14:paraId="4600AB2E" w14:textId="77777777" w:rsidR="0080662D" w:rsidRPr="0080662D" w:rsidRDefault="0080662D" w:rsidP="0080662D">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80662D">
        <w:rPr>
          <w:rFonts w:ascii="Times New Roman" w:eastAsia="Times New Roman" w:hAnsi="Times New Roman" w:cs="Times New Roman"/>
          <w:sz w:val="24"/>
          <w:szCs w:val="24"/>
          <w:lang w:eastAsia="en-GB"/>
        </w:rPr>
        <w:t>Methods, Procedures, Process: Briefly explain your overall approach, including your methods, procedures and process. (75-100 words)</w:t>
      </w:r>
    </w:p>
    <w:p w14:paraId="22B3E9B1" w14:textId="77777777" w:rsidR="0080662D" w:rsidRPr="0080662D" w:rsidRDefault="0080662D" w:rsidP="0080662D">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80662D">
        <w:rPr>
          <w:rFonts w:ascii="Times New Roman" w:eastAsia="Times New Roman" w:hAnsi="Times New Roman" w:cs="Times New Roman"/>
          <w:sz w:val="24"/>
          <w:szCs w:val="24"/>
          <w:lang w:eastAsia="en-GB"/>
        </w:rPr>
        <w:t>Results, Observations, Conclusions: Please describe the results, observations and conclusions of the proposed paper. (100-200 words)</w:t>
      </w:r>
    </w:p>
    <w:p w14:paraId="087D0464" w14:textId="30445358" w:rsidR="0080662D" w:rsidRDefault="0080662D" w:rsidP="0080662D">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80662D">
        <w:rPr>
          <w:rFonts w:ascii="Times New Roman" w:eastAsia="Times New Roman" w:hAnsi="Times New Roman" w:cs="Times New Roman"/>
          <w:sz w:val="24"/>
          <w:szCs w:val="24"/>
          <w:lang w:eastAsia="en-GB"/>
        </w:rPr>
        <w:t>Novel/Additive Information: Please explain how this paper will present novel (new) or additive information to the existing body of literature that can be of benefit to and/or add to the state of knowledge in the petroleum industry. (25-75 words</w:t>
      </w:r>
    </w:p>
    <w:p w14:paraId="483E1336" w14:textId="05FD4D7B" w:rsidR="0080662D" w:rsidRPr="003D37F3" w:rsidRDefault="003D37F3" w:rsidP="0080662D">
      <w:pPr>
        <w:spacing w:before="100" w:beforeAutospacing="1" w:after="100" w:afterAutospacing="1" w:line="240" w:lineRule="auto"/>
        <w:rPr>
          <w:rFonts w:ascii="Arial" w:eastAsia="Times New Roman" w:hAnsi="Arial" w:cs="Arial"/>
          <w:color w:val="000000"/>
          <w:sz w:val="21"/>
          <w:szCs w:val="21"/>
          <w:shd w:val="clear" w:color="auto" w:fill="FFFFFF"/>
          <w:lang w:eastAsia="en-GB"/>
          <w:rPrChange w:id="0" w:author="Artur Castiel" w:date="2020-06-30T18:38:00Z">
            <w:rPr>
              <w:rFonts w:ascii="Times New Roman" w:eastAsia="Times New Roman" w:hAnsi="Times New Roman" w:cs="Times New Roman"/>
              <w:sz w:val="24"/>
              <w:szCs w:val="24"/>
              <w:lang w:eastAsia="en-GB"/>
            </w:rPr>
          </w:rPrChange>
        </w:rPr>
      </w:pPr>
      <w:ins w:id="1" w:author="Artur Castiel" w:date="2020-06-30T18:38:00Z">
        <w:r w:rsidRPr="003D37F3">
          <w:rPr>
            <w:rFonts w:ascii="Arial" w:eastAsia="Times New Roman" w:hAnsi="Arial" w:cs="Arial"/>
            <w:b/>
            <w:bCs/>
            <w:color w:val="000000"/>
            <w:sz w:val="21"/>
            <w:szCs w:val="21"/>
            <w:shd w:val="clear" w:color="auto" w:fill="FFFFFF"/>
            <w:lang w:eastAsia="en-GB"/>
            <w:rPrChange w:id="2" w:author="Artur Castiel" w:date="2020-06-30T18:38:00Z">
              <w:rPr>
                <w:rFonts w:ascii="Times New Roman" w:eastAsia="Times New Roman" w:hAnsi="Times New Roman" w:cs="Times New Roman"/>
                <w:sz w:val="24"/>
                <w:szCs w:val="24"/>
                <w:lang w:eastAsia="en-GB"/>
              </w:rPr>
            </w:rPrChange>
          </w:rPr>
          <w:t>T</w:t>
        </w:r>
        <w:r>
          <w:rPr>
            <w:rFonts w:ascii="Arial" w:eastAsia="Times New Roman" w:hAnsi="Arial" w:cs="Arial"/>
            <w:b/>
            <w:bCs/>
            <w:color w:val="000000"/>
            <w:sz w:val="21"/>
            <w:szCs w:val="21"/>
            <w:shd w:val="clear" w:color="auto" w:fill="FFFFFF"/>
            <w:lang w:eastAsia="en-GB"/>
          </w:rPr>
          <w:t>itle</w:t>
        </w:r>
        <w:r w:rsidRPr="003D37F3">
          <w:rPr>
            <w:rFonts w:ascii="Arial" w:eastAsia="Times New Roman" w:hAnsi="Arial" w:cs="Arial"/>
            <w:b/>
            <w:bCs/>
            <w:color w:val="000000"/>
            <w:sz w:val="21"/>
            <w:szCs w:val="21"/>
            <w:shd w:val="clear" w:color="auto" w:fill="FFFFFF"/>
            <w:lang w:eastAsia="en-GB"/>
            <w:rPrChange w:id="3" w:author="Artur Castiel" w:date="2020-06-30T18:38:00Z">
              <w:rPr>
                <w:rFonts w:ascii="Times New Roman" w:eastAsia="Times New Roman" w:hAnsi="Times New Roman" w:cs="Times New Roman"/>
                <w:sz w:val="24"/>
                <w:szCs w:val="24"/>
                <w:lang w:eastAsia="en-GB"/>
              </w:rPr>
            </w:rPrChange>
          </w:rPr>
          <w:t xml:space="preserve">: </w:t>
        </w:r>
        <w:r w:rsidRPr="003D37F3">
          <w:rPr>
            <w:rFonts w:ascii="Arial" w:eastAsia="Times New Roman" w:hAnsi="Arial" w:cs="Arial"/>
            <w:color w:val="000000"/>
            <w:sz w:val="21"/>
            <w:szCs w:val="21"/>
            <w:shd w:val="clear" w:color="auto" w:fill="FFFFFF"/>
            <w:lang w:eastAsia="en-GB"/>
            <w:rPrChange w:id="4" w:author="Artur Castiel" w:date="2020-06-30T18:38:00Z">
              <w:rPr>
                <w:rFonts w:ascii="Times New Roman" w:eastAsia="Times New Roman" w:hAnsi="Times New Roman" w:cs="Times New Roman"/>
                <w:sz w:val="24"/>
                <w:szCs w:val="24"/>
                <w:lang w:eastAsia="en-GB"/>
              </w:rPr>
            </w:rPrChange>
          </w:rPr>
          <w:t>An Unstructured Algebraic Multiscale Solver for the Simulation of Two-Phase Flows in Heterogeneous and Anisotorpic Porous Media</w:t>
        </w:r>
      </w:ins>
    </w:p>
    <w:p w14:paraId="145B95DD" w14:textId="3C417F15" w:rsidR="00363C40" w:rsidRDefault="00D0317A" w:rsidP="0080662D">
      <w:pPr>
        <w:spacing w:before="100" w:beforeAutospacing="1" w:after="100" w:afterAutospacing="1" w:line="240" w:lineRule="auto"/>
        <w:rPr>
          <w:rFonts w:ascii="Times New Roman" w:eastAsia="Times New Roman" w:hAnsi="Times New Roman" w:cs="Times New Roman"/>
          <w:sz w:val="24"/>
          <w:szCs w:val="24"/>
          <w:lang w:eastAsia="en-GB"/>
        </w:rPr>
      </w:pPr>
      <w:r w:rsidRPr="004B41CF">
        <w:rPr>
          <w:rFonts w:ascii="Arial" w:eastAsia="Times New Roman" w:hAnsi="Arial" w:cs="Arial"/>
          <w:b/>
          <w:bCs/>
          <w:color w:val="000000"/>
          <w:sz w:val="21"/>
          <w:szCs w:val="21"/>
          <w:shd w:val="clear" w:color="auto" w:fill="FFFFFF"/>
          <w:lang w:eastAsia="en-GB"/>
        </w:rPr>
        <w:t>Objectives/Scope:</w:t>
      </w:r>
      <w:r w:rsidRPr="004B41CF">
        <w:rPr>
          <w:rFonts w:ascii="Arial" w:eastAsia="Times New Roman" w:hAnsi="Arial" w:cs="Arial"/>
          <w:color w:val="000000"/>
          <w:sz w:val="21"/>
          <w:szCs w:val="21"/>
          <w:shd w:val="clear" w:color="auto" w:fill="FFFFFF"/>
          <w:lang w:eastAsia="en-GB"/>
        </w:rPr>
        <w:t> </w:t>
      </w:r>
      <w:r w:rsidR="0080662D" w:rsidRPr="00E2682C">
        <w:rPr>
          <w:rFonts w:ascii="Times New Roman" w:eastAsia="Times New Roman" w:hAnsi="Times New Roman" w:cs="Times New Roman"/>
          <w:sz w:val="24"/>
          <w:szCs w:val="24"/>
          <w:lang w:eastAsia="en-GB"/>
        </w:rPr>
        <w:t xml:space="preserve">We </w:t>
      </w:r>
      <w:r w:rsidR="00AB7B4E" w:rsidRPr="00E2682C">
        <w:rPr>
          <w:rFonts w:ascii="Times New Roman" w:eastAsia="Times New Roman" w:hAnsi="Times New Roman" w:cs="Times New Roman"/>
          <w:sz w:val="24"/>
          <w:szCs w:val="24"/>
          <w:lang w:eastAsia="en-GB"/>
        </w:rPr>
        <w:t>introduce</w:t>
      </w:r>
      <w:r w:rsidR="0080662D" w:rsidRPr="00E2682C">
        <w:rPr>
          <w:rFonts w:ascii="Times New Roman" w:eastAsia="Times New Roman" w:hAnsi="Times New Roman" w:cs="Times New Roman"/>
          <w:sz w:val="24"/>
          <w:szCs w:val="24"/>
          <w:lang w:eastAsia="en-GB"/>
        </w:rPr>
        <w:t xml:space="preserve"> a </w:t>
      </w:r>
      <w:r w:rsidR="00AE7B0D" w:rsidRPr="00E2682C">
        <w:rPr>
          <w:rFonts w:ascii="Times New Roman" w:eastAsia="Times New Roman" w:hAnsi="Times New Roman" w:cs="Times New Roman"/>
          <w:sz w:val="24"/>
          <w:szCs w:val="24"/>
          <w:lang w:eastAsia="en-GB"/>
        </w:rPr>
        <w:t xml:space="preserve">new multiscale </w:t>
      </w:r>
      <w:r w:rsidR="00E238EB" w:rsidRPr="00E2682C">
        <w:rPr>
          <w:rFonts w:ascii="Times New Roman" w:eastAsia="Times New Roman" w:hAnsi="Times New Roman" w:cs="Times New Roman"/>
          <w:sz w:val="24"/>
          <w:szCs w:val="24"/>
          <w:lang w:eastAsia="en-GB"/>
        </w:rPr>
        <w:t xml:space="preserve">finite volume </w:t>
      </w:r>
      <w:r w:rsidR="00AE7B0D" w:rsidRPr="00E2682C">
        <w:rPr>
          <w:rFonts w:ascii="Times New Roman" w:eastAsia="Times New Roman" w:hAnsi="Times New Roman" w:cs="Times New Roman"/>
          <w:sz w:val="24"/>
          <w:szCs w:val="24"/>
          <w:lang w:eastAsia="en-GB"/>
        </w:rPr>
        <w:t>framework for the s</w:t>
      </w:r>
      <w:r w:rsidR="00B454A5" w:rsidRPr="00E2682C">
        <w:rPr>
          <w:rFonts w:ascii="Times New Roman" w:eastAsia="Times New Roman" w:hAnsi="Times New Roman" w:cs="Times New Roman"/>
          <w:sz w:val="24"/>
          <w:szCs w:val="24"/>
          <w:lang w:eastAsia="en-GB"/>
        </w:rPr>
        <w:t xml:space="preserve">imulation </w:t>
      </w:r>
      <w:r w:rsidR="00AE7B0D" w:rsidRPr="00E2682C">
        <w:rPr>
          <w:rFonts w:ascii="Times New Roman" w:eastAsia="Times New Roman" w:hAnsi="Times New Roman" w:cs="Times New Roman"/>
          <w:sz w:val="24"/>
          <w:szCs w:val="24"/>
          <w:lang w:eastAsia="en-GB"/>
        </w:rPr>
        <w:t xml:space="preserve">of </w:t>
      </w:r>
      <w:r w:rsidR="00025C59" w:rsidRPr="00E2682C">
        <w:rPr>
          <w:rFonts w:ascii="Times New Roman" w:eastAsia="Times New Roman" w:hAnsi="Times New Roman" w:cs="Times New Roman"/>
          <w:sz w:val="24"/>
          <w:szCs w:val="24"/>
          <w:lang w:eastAsia="en-GB"/>
        </w:rPr>
        <w:t>multi-</w:t>
      </w:r>
      <w:r w:rsidR="00AE7B0D" w:rsidRPr="00E2682C">
        <w:rPr>
          <w:rFonts w:ascii="Times New Roman" w:eastAsia="Times New Roman" w:hAnsi="Times New Roman" w:cs="Times New Roman"/>
          <w:sz w:val="24"/>
          <w:szCs w:val="24"/>
          <w:lang w:eastAsia="en-GB"/>
        </w:rPr>
        <w:t xml:space="preserve">phase flow in heterogenous and anisotropic porous media </w:t>
      </w:r>
      <w:r w:rsidR="001F2F9D" w:rsidRPr="00E2682C">
        <w:rPr>
          <w:rFonts w:ascii="Times New Roman" w:eastAsia="Times New Roman" w:hAnsi="Times New Roman" w:cs="Times New Roman"/>
          <w:sz w:val="24"/>
          <w:szCs w:val="24"/>
          <w:lang w:eastAsia="en-GB"/>
        </w:rPr>
        <w:t>on</w:t>
      </w:r>
      <w:r w:rsidR="00AE7B0D" w:rsidRPr="00E2682C">
        <w:rPr>
          <w:rFonts w:ascii="Times New Roman" w:eastAsia="Times New Roman" w:hAnsi="Times New Roman" w:cs="Times New Roman"/>
          <w:sz w:val="24"/>
          <w:szCs w:val="24"/>
          <w:lang w:eastAsia="en-GB"/>
        </w:rPr>
        <w:t xml:space="preserve"> </w:t>
      </w:r>
      <w:r w:rsidR="000B3D2B" w:rsidRPr="00E2682C">
        <w:rPr>
          <w:rFonts w:ascii="Times New Roman" w:eastAsia="Times New Roman" w:hAnsi="Times New Roman" w:cs="Times New Roman"/>
          <w:sz w:val="24"/>
          <w:szCs w:val="24"/>
          <w:lang w:eastAsia="en-GB"/>
        </w:rPr>
        <w:t xml:space="preserve">quite general </w:t>
      </w:r>
      <w:r w:rsidR="00AE7B0D" w:rsidRPr="00E2682C">
        <w:rPr>
          <w:rFonts w:ascii="Times New Roman" w:eastAsia="Times New Roman" w:hAnsi="Times New Roman" w:cs="Times New Roman"/>
          <w:sz w:val="24"/>
          <w:szCs w:val="24"/>
          <w:lang w:eastAsia="en-GB"/>
        </w:rPr>
        <w:t>unstructured grids</w:t>
      </w:r>
      <w:r w:rsidR="00F45445" w:rsidRPr="00E2682C">
        <w:rPr>
          <w:rFonts w:ascii="Times New Roman" w:eastAsia="Times New Roman" w:hAnsi="Times New Roman" w:cs="Times New Roman"/>
          <w:sz w:val="24"/>
          <w:szCs w:val="24"/>
          <w:lang w:eastAsia="en-GB"/>
        </w:rPr>
        <w:t xml:space="preserve"> that enable</w:t>
      </w:r>
      <w:r w:rsidR="00142AA1" w:rsidRPr="00E2682C">
        <w:rPr>
          <w:rFonts w:ascii="Times New Roman" w:hAnsi="Times New Roman" w:cs="Times New Roman"/>
          <w:sz w:val="24"/>
          <w:szCs w:val="24"/>
          <w:rPrChange w:id="5" w:author="Paulo Lyra" w:date="2020-06-30T10:26:00Z">
            <w:rPr/>
          </w:rPrChange>
        </w:rPr>
        <w:t xml:space="preserve"> geophysical </w:t>
      </w:r>
      <w:r w:rsidR="009A77A6" w:rsidRPr="00E2682C">
        <w:rPr>
          <w:rFonts w:ascii="Times New Roman" w:hAnsi="Times New Roman" w:cs="Times New Roman"/>
          <w:sz w:val="24"/>
          <w:szCs w:val="24"/>
          <w:rPrChange w:id="6" w:author="Paulo Lyra" w:date="2020-06-30T10:26:00Z">
            <w:rPr/>
          </w:rPrChange>
        </w:rPr>
        <w:t xml:space="preserve">grid defined </w:t>
      </w:r>
      <w:r w:rsidR="00142AA1" w:rsidRPr="00E2682C">
        <w:rPr>
          <w:rFonts w:ascii="Times New Roman" w:hAnsi="Times New Roman" w:cs="Times New Roman"/>
          <w:sz w:val="24"/>
          <w:szCs w:val="24"/>
          <w:rPrChange w:id="7" w:author="Paulo Lyra" w:date="2020-06-30T10:26:00Z">
            <w:rPr/>
          </w:rPrChange>
        </w:rPr>
        <w:t xml:space="preserve">properties </w:t>
      </w:r>
      <w:r w:rsidR="00461315" w:rsidRPr="00E2682C">
        <w:rPr>
          <w:rFonts w:ascii="Times New Roman" w:hAnsi="Times New Roman" w:cs="Times New Roman"/>
          <w:sz w:val="24"/>
          <w:szCs w:val="24"/>
          <w:rPrChange w:id="8" w:author="Paulo Lyra" w:date="2020-06-30T10:26:00Z">
            <w:rPr/>
          </w:rPrChange>
        </w:rPr>
        <w:t>to be used directly</w:t>
      </w:r>
      <w:r w:rsidR="009A77A6" w:rsidRPr="00E2682C">
        <w:rPr>
          <w:rFonts w:ascii="Times New Roman" w:hAnsi="Times New Roman" w:cs="Times New Roman"/>
          <w:sz w:val="24"/>
          <w:szCs w:val="24"/>
          <w:rPrChange w:id="9" w:author="Paulo Lyra" w:date="2020-06-30T10:26:00Z">
            <w:rPr/>
          </w:rPrChange>
        </w:rPr>
        <w:t>.</w:t>
      </w:r>
    </w:p>
    <w:p w14:paraId="786495A9" w14:textId="38E500A0" w:rsidR="00A301D2" w:rsidDel="00AB69F8" w:rsidRDefault="00CD672E" w:rsidP="003D37F3">
      <w:pPr>
        <w:spacing w:before="100" w:beforeAutospacing="1" w:after="100" w:afterAutospacing="1" w:line="240" w:lineRule="auto"/>
        <w:rPr>
          <w:ins w:id="10" w:author="Darlan" w:date="2020-06-30T12:37:00Z"/>
          <w:del w:id="11" w:author="Artur Castiel" w:date="2020-06-30T16:44:00Z"/>
          <w:rFonts w:ascii="Times New Roman" w:eastAsia="Times New Roman" w:hAnsi="Times New Roman" w:cs="Times New Roman"/>
          <w:sz w:val="24"/>
          <w:szCs w:val="24"/>
          <w:highlight w:val="green"/>
          <w:lang w:eastAsia="en-GB"/>
        </w:rPr>
        <w:pPrChange w:id="12" w:author="Artur Castiel" w:date="2020-06-30T16:51:00Z">
          <w:pPr>
            <w:spacing w:before="100" w:beforeAutospacing="1" w:after="100" w:afterAutospacing="1" w:line="240" w:lineRule="auto"/>
          </w:pPr>
        </w:pPrChange>
      </w:pPr>
      <w:r w:rsidRPr="004B41CF">
        <w:rPr>
          <w:rFonts w:ascii="Arial" w:eastAsia="Times New Roman" w:hAnsi="Arial" w:cs="Arial"/>
          <w:b/>
          <w:bCs/>
          <w:color w:val="000000"/>
          <w:sz w:val="21"/>
          <w:szCs w:val="21"/>
          <w:shd w:val="clear" w:color="auto" w:fill="FFFFFF"/>
          <w:lang w:eastAsia="en-GB"/>
        </w:rPr>
        <w:t>Methods, Procedures, Process:</w:t>
      </w:r>
      <w:r>
        <w:rPr>
          <w:rFonts w:ascii="Arial" w:eastAsia="Times New Roman" w:hAnsi="Arial" w:cs="Arial"/>
          <w:b/>
          <w:bCs/>
          <w:color w:val="000000"/>
          <w:sz w:val="21"/>
          <w:szCs w:val="21"/>
          <w:shd w:val="clear" w:color="auto" w:fill="FFFFFF"/>
          <w:lang w:eastAsia="en-GB"/>
        </w:rPr>
        <w:t xml:space="preserve"> </w:t>
      </w:r>
      <w:r w:rsidR="00B64E9F">
        <w:rPr>
          <w:rFonts w:ascii="Arial" w:eastAsia="Times New Roman" w:hAnsi="Arial" w:cs="Arial"/>
          <w:b/>
          <w:bCs/>
          <w:color w:val="000000"/>
          <w:sz w:val="21"/>
          <w:szCs w:val="21"/>
          <w:shd w:val="clear" w:color="auto" w:fill="FFFFFF"/>
          <w:lang w:eastAsia="en-GB"/>
        </w:rPr>
        <w:t xml:space="preserve"> </w:t>
      </w:r>
      <w:r w:rsidR="003E1A51">
        <w:rPr>
          <w:rFonts w:ascii="Times New Roman" w:eastAsia="Times New Roman" w:hAnsi="Times New Roman" w:cs="Times New Roman"/>
          <w:sz w:val="24"/>
          <w:szCs w:val="24"/>
          <w:lang w:eastAsia="en-GB"/>
        </w:rPr>
        <w:t>A</w:t>
      </w:r>
      <w:r w:rsidR="0046705D">
        <w:rPr>
          <w:rFonts w:ascii="Times New Roman" w:eastAsia="Times New Roman" w:hAnsi="Times New Roman" w:cs="Times New Roman"/>
          <w:sz w:val="24"/>
          <w:szCs w:val="24"/>
          <w:lang w:eastAsia="en-GB"/>
        </w:rPr>
        <w:t xml:space="preserve"> novel</w:t>
      </w:r>
      <w:r w:rsidR="00363C40">
        <w:rPr>
          <w:rFonts w:ascii="Times New Roman" w:eastAsia="Times New Roman" w:hAnsi="Times New Roman" w:cs="Times New Roman"/>
          <w:sz w:val="24"/>
          <w:szCs w:val="24"/>
          <w:lang w:eastAsia="en-GB"/>
        </w:rPr>
        <w:t xml:space="preserve"> pre-grid</w:t>
      </w:r>
      <w:r w:rsidR="0046705D">
        <w:rPr>
          <w:rFonts w:ascii="Times New Roman" w:eastAsia="Times New Roman" w:hAnsi="Times New Roman" w:cs="Times New Roman"/>
          <w:sz w:val="24"/>
          <w:szCs w:val="24"/>
          <w:lang w:eastAsia="en-GB"/>
        </w:rPr>
        <w:t xml:space="preserve"> strategy</w:t>
      </w:r>
      <w:r w:rsidR="003E1A51">
        <w:rPr>
          <w:rFonts w:ascii="Times New Roman" w:eastAsia="Times New Roman" w:hAnsi="Times New Roman" w:cs="Times New Roman"/>
          <w:sz w:val="24"/>
          <w:szCs w:val="24"/>
          <w:lang w:eastAsia="en-GB"/>
        </w:rPr>
        <w:t xml:space="preserve"> is presented</w:t>
      </w:r>
      <w:r w:rsidR="00363C40">
        <w:rPr>
          <w:rFonts w:ascii="Times New Roman" w:eastAsia="Times New Roman" w:hAnsi="Times New Roman" w:cs="Times New Roman"/>
          <w:sz w:val="24"/>
          <w:szCs w:val="24"/>
          <w:lang w:eastAsia="en-GB"/>
        </w:rPr>
        <w:t xml:space="preserve">, </w:t>
      </w:r>
      <w:r w:rsidR="008A3BBB">
        <w:rPr>
          <w:rFonts w:ascii="Times New Roman" w:eastAsia="Times New Roman" w:hAnsi="Times New Roman" w:cs="Times New Roman"/>
          <w:sz w:val="24"/>
          <w:szCs w:val="24"/>
          <w:lang w:eastAsia="en-GB"/>
        </w:rPr>
        <w:t xml:space="preserve">where </w:t>
      </w:r>
      <w:r w:rsidR="00363C40">
        <w:rPr>
          <w:rFonts w:ascii="Times New Roman" w:eastAsia="Times New Roman" w:hAnsi="Times New Roman" w:cs="Times New Roman"/>
          <w:sz w:val="24"/>
          <w:szCs w:val="24"/>
          <w:lang w:eastAsia="en-GB"/>
        </w:rPr>
        <w:t xml:space="preserve">an auxiliary mesh is used to assist the creation </w:t>
      </w:r>
      <w:r w:rsidR="00A03234">
        <w:rPr>
          <w:rFonts w:ascii="Times New Roman" w:eastAsia="Times New Roman" w:hAnsi="Times New Roman" w:cs="Times New Roman"/>
          <w:sz w:val="24"/>
          <w:szCs w:val="24"/>
          <w:lang w:eastAsia="en-GB"/>
        </w:rPr>
        <w:t>of</w:t>
      </w:r>
      <w:r w:rsidR="00363C40">
        <w:rPr>
          <w:rFonts w:ascii="Times New Roman" w:eastAsia="Times New Roman" w:hAnsi="Times New Roman" w:cs="Times New Roman"/>
          <w:sz w:val="24"/>
          <w:szCs w:val="24"/>
          <w:lang w:eastAsia="en-GB"/>
        </w:rPr>
        <w:t xml:space="preserve"> multiscale primal and dual coarse </w:t>
      </w:r>
      <w:r w:rsidR="00A24560">
        <w:rPr>
          <w:rFonts w:ascii="Times New Roman" w:eastAsia="Times New Roman" w:hAnsi="Times New Roman" w:cs="Times New Roman"/>
          <w:sz w:val="24"/>
          <w:szCs w:val="24"/>
          <w:lang w:eastAsia="en-GB"/>
        </w:rPr>
        <w:t>grids.</w:t>
      </w:r>
      <w:r w:rsidR="00E71631">
        <w:rPr>
          <w:rFonts w:ascii="Times New Roman" w:eastAsia="Times New Roman" w:hAnsi="Times New Roman" w:cs="Times New Roman"/>
          <w:sz w:val="24"/>
          <w:szCs w:val="24"/>
          <w:lang w:eastAsia="en-GB"/>
        </w:rPr>
        <w:t xml:space="preserve"> </w:t>
      </w:r>
      <w:ins w:id="13" w:author="Artur Castiel" w:date="2020-06-30T18:37:00Z">
        <w:r w:rsidR="003D37F3" w:rsidRPr="003D37F3">
          <w:rPr>
            <w:rFonts w:ascii="Times New Roman" w:eastAsia="Times New Roman" w:hAnsi="Times New Roman" w:cs="Times New Roman"/>
            <w:sz w:val="24"/>
            <w:szCs w:val="24"/>
            <w:lang w:eastAsia="en-GB"/>
          </w:rPr>
          <w:t>Due to the unstructured grid connectivity, the resulting dual grids do not retain the natural uncoupling associated to the use of structured grids. This may lead to errors in the computation of the basis function, what in turn, contributes to the loss of mass conservation.</w:t>
        </w:r>
        <w:r w:rsidR="003D37F3">
          <w:rPr>
            <w:rFonts w:ascii="Times New Roman" w:eastAsia="Times New Roman" w:hAnsi="Times New Roman" w:cs="Times New Roman"/>
            <w:sz w:val="24"/>
            <w:szCs w:val="24"/>
            <w:lang w:eastAsia="en-GB"/>
          </w:rPr>
          <w:t xml:space="preserve"> </w:t>
        </w:r>
      </w:ins>
      <w:del w:id="14" w:author="Artur Castiel" w:date="2020-06-30T18:37:00Z">
        <w:r w:rsidR="00E71631" w:rsidRPr="00625909" w:rsidDel="003D37F3">
          <w:rPr>
            <w:rFonts w:ascii="Times New Roman" w:eastAsia="Times New Roman" w:hAnsi="Times New Roman" w:cs="Times New Roman"/>
            <w:sz w:val="24"/>
            <w:szCs w:val="24"/>
            <w:highlight w:val="green"/>
            <w:lang w:eastAsia="en-GB"/>
            <w:rPrChange w:id="15" w:author="Darlan" w:date="2020-06-30T12:15:00Z">
              <w:rPr>
                <w:rFonts w:ascii="Times New Roman" w:eastAsia="Times New Roman" w:hAnsi="Times New Roman" w:cs="Times New Roman"/>
                <w:sz w:val="24"/>
                <w:szCs w:val="24"/>
                <w:lang w:eastAsia="en-GB"/>
              </w:rPr>
            </w:rPrChange>
          </w:rPr>
          <w:delText xml:space="preserve">Due to the resulting </w:delText>
        </w:r>
      </w:del>
      <w:ins w:id="16" w:author="Darlan" w:date="2020-06-30T12:15:00Z">
        <w:del w:id="17" w:author="Artur Castiel" w:date="2020-06-30T18:37:00Z">
          <w:r w:rsidR="00625909" w:rsidDel="003D37F3">
            <w:rPr>
              <w:rFonts w:ascii="Times New Roman" w:eastAsia="Times New Roman" w:hAnsi="Times New Roman" w:cs="Times New Roman"/>
              <w:sz w:val="24"/>
              <w:szCs w:val="24"/>
              <w:highlight w:val="green"/>
              <w:lang w:eastAsia="en-GB"/>
            </w:rPr>
            <w:delText xml:space="preserve">unstructured </w:delText>
          </w:r>
        </w:del>
      </w:ins>
      <w:del w:id="18" w:author="Artur Castiel" w:date="2020-06-30T18:37:00Z">
        <w:r w:rsidR="00E71631" w:rsidRPr="00625909" w:rsidDel="003D37F3">
          <w:rPr>
            <w:rFonts w:ascii="Times New Roman" w:eastAsia="Times New Roman" w:hAnsi="Times New Roman" w:cs="Times New Roman"/>
            <w:sz w:val="24"/>
            <w:szCs w:val="24"/>
            <w:highlight w:val="green"/>
            <w:lang w:eastAsia="en-GB"/>
            <w:rPrChange w:id="19" w:author="Darlan" w:date="2020-06-30T12:15:00Z">
              <w:rPr>
                <w:rFonts w:ascii="Times New Roman" w:eastAsia="Times New Roman" w:hAnsi="Times New Roman" w:cs="Times New Roman"/>
                <w:sz w:val="24"/>
                <w:szCs w:val="24"/>
                <w:lang w:eastAsia="en-GB"/>
              </w:rPr>
            </w:rPrChange>
          </w:rPr>
          <w:delText>coarse grid connectivity</w:delText>
        </w:r>
      </w:del>
      <w:ins w:id="20" w:author="Darlan" w:date="2020-06-30T12:37:00Z">
        <w:del w:id="21" w:author="Artur Castiel" w:date="2020-06-30T18:37:00Z">
          <w:r w:rsidR="00A301D2" w:rsidDel="003D37F3">
            <w:rPr>
              <w:rFonts w:ascii="Times New Roman" w:eastAsia="Times New Roman" w:hAnsi="Times New Roman" w:cs="Times New Roman"/>
              <w:sz w:val="24"/>
              <w:szCs w:val="24"/>
              <w:highlight w:val="green"/>
              <w:lang w:eastAsia="en-GB"/>
            </w:rPr>
            <w:delText xml:space="preserve">, </w:delText>
          </w:r>
        </w:del>
      </w:ins>
      <w:ins w:id="22" w:author="Darlan" w:date="2020-06-30T12:38:00Z">
        <w:del w:id="23" w:author="Artur Castiel" w:date="2020-06-30T16:51:00Z">
          <w:r w:rsidR="00A301D2" w:rsidDel="00AB69F8">
            <w:rPr>
              <w:rFonts w:ascii="Times New Roman" w:eastAsia="Times New Roman" w:hAnsi="Times New Roman" w:cs="Times New Roman"/>
              <w:sz w:val="24"/>
              <w:szCs w:val="24"/>
              <w:highlight w:val="green"/>
              <w:lang w:eastAsia="en-GB"/>
            </w:rPr>
            <w:delText xml:space="preserve">the basis </w:delText>
          </w:r>
        </w:del>
        <w:del w:id="24" w:author="Artur Castiel" w:date="2020-06-30T16:43:00Z">
          <w:r w:rsidR="00A301D2" w:rsidDel="00AB69F8">
            <w:rPr>
              <w:rFonts w:ascii="Times New Roman" w:eastAsia="Times New Roman" w:hAnsi="Times New Roman" w:cs="Times New Roman"/>
              <w:sz w:val="24"/>
              <w:szCs w:val="24"/>
              <w:highlight w:val="green"/>
              <w:lang w:eastAsia="en-GB"/>
            </w:rPr>
            <w:delText xml:space="preserve">function </w:delText>
          </w:r>
        </w:del>
      </w:ins>
      <w:ins w:id="25" w:author="Darlan" w:date="2020-06-30T12:39:00Z">
        <w:del w:id="26" w:author="Artur Castiel" w:date="2020-06-30T16:43:00Z">
          <w:r w:rsidR="00A301D2" w:rsidDel="00AB69F8">
            <w:rPr>
              <w:rFonts w:ascii="Times New Roman" w:eastAsia="Times New Roman" w:hAnsi="Times New Roman" w:cs="Times New Roman"/>
              <w:sz w:val="24"/>
              <w:szCs w:val="24"/>
              <w:highlight w:val="green"/>
              <w:lang w:eastAsia="en-GB"/>
            </w:rPr>
            <w:delText xml:space="preserve">representation </w:delText>
          </w:r>
        </w:del>
      </w:ins>
      <w:ins w:id="27" w:author="Darlan" w:date="2020-06-30T12:38:00Z">
        <w:del w:id="28" w:author="Artur Castiel" w:date="2020-06-30T16:43:00Z">
          <w:r w:rsidR="00A301D2" w:rsidDel="00AB69F8">
            <w:rPr>
              <w:rFonts w:ascii="Times New Roman" w:eastAsia="Times New Roman" w:hAnsi="Times New Roman" w:cs="Times New Roman"/>
              <w:sz w:val="24"/>
              <w:szCs w:val="24"/>
              <w:highlight w:val="green"/>
              <w:lang w:eastAsia="en-GB"/>
            </w:rPr>
            <w:delText>support regions are not properly defined.</w:delText>
          </w:r>
        </w:del>
      </w:ins>
    </w:p>
    <w:p w14:paraId="327ACC06" w14:textId="41ED86BF" w:rsidR="0080662D" w:rsidRPr="00A301D2" w:rsidRDefault="00625909" w:rsidP="003D37F3">
      <w:pPr>
        <w:spacing w:before="100" w:beforeAutospacing="1" w:after="100" w:afterAutospacing="1" w:line="240" w:lineRule="auto"/>
        <w:rPr>
          <w:rFonts w:ascii="Times New Roman" w:eastAsia="Times New Roman" w:hAnsi="Times New Roman" w:cs="Times New Roman"/>
          <w:sz w:val="24"/>
          <w:szCs w:val="24"/>
          <w:highlight w:val="green"/>
          <w:lang w:eastAsia="en-GB"/>
          <w:rPrChange w:id="29" w:author="Darlan" w:date="2020-06-30T12:35:00Z">
            <w:rPr>
              <w:rFonts w:ascii="Times New Roman" w:eastAsia="Times New Roman" w:hAnsi="Times New Roman" w:cs="Times New Roman"/>
              <w:sz w:val="24"/>
              <w:szCs w:val="24"/>
              <w:lang w:eastAsia="en-GB"/>
            </w:rPr>
          </w:rPrChange>
        </w:rPr>
        <w:pPrChange w:id="30" w:author="Artur Castiel" w:date="2020-06-30T16:51:00Z">
          <w:pPr>
            <w:spacing w:before="100" w:beforeAutospacing="1" w:after="100" w:afterAutospacing="1" w:line="240" w:lineRule="auto"/>
          </w:pPr>
        </w:pPrChange>
      </w:pPr>
      <w:ins w:id="31" w:author="Darlan" w:date="2020-06-30T12:16:00Z">
        <w:del w:id="32" w:author="Artur Castiel" w:date="2020-06-30T16:44:00Z">
          <w:r w:rsidDel="00AB69F8">
            <w:rPr>
              <w:rFonts w:ascii="Times New Roman" w:eastAsia="Times New Roman" w:hAnsi="Times New Roman" w:cs="Times New Roman"/>
              <w:sz w:val="24"/>
              <w:szCs w:val="24"/>
              <w:highlight w:val="green"/>
              <w:lang w:eastAsia="en-GB"/>
            </w:rPr>
            <w:delText xml:space="preserve">the resulting </w:delText>
          </w:r>
        </w:del>
      </w:ins>
      <w:del w:id="33" w:author="Artur Castiel" w:date="2020-06-30T16:44:00Z">
        <w:r w:rsidR="00E71631" w:rsidRPr="00625909" w:rsidDel="00AB69F8">
          <w:rPr>
            <w:rFonts w:ascii="Times New Roman" w:eastAsia="Times New Roman" w:hAnsi="Times New Roman" w:cs="Times New Roman"/>
            <w:sz w:val="24"/>
            <w:szCs w:val="24"/>
            <w:highlight w:val="green"/>
            <w:lang w:eastAsia="en-GB"/>
            <w:rPrChange w:id="34" w:author="Darlan" w:date="2020-06-30T12:15:00Z">
              <w:rPr>
                <w:rFonts w:ascii="Times New Roman" w:eastAsia="Times New Roman" w:hAnsi="Times New Roman" w:cs="Times New Roman"/>
                <w:sz w:val="24"/>
                <w:szCs w:val="24"/>
                <w:lang w:eastAsia="en-GB"/>
              </w:rPr>
            </w:rPrChange>
          </w:rPr>
          <w:delText xml:space="preserve"> standard basis functions </w:delText>
        </w:r>
      </w:del>
      <w:ins w:id="35" w:author="Darlan" w:date="2020-06-30T12:31:00Z">
        <w:del w:id="36" w:author="Artur Castiel" w:date="2020-06-30T16:44:00Z">
          <w:r w:rsidR="00A301D2" w:rsidDel="00AB69F8">
            <w:rPr>
              <w:rFonts w:ascii="Times New Roman" w:eastAsia="Times New Roman" w:hAnsi="Times New Roman" w:cs="Times New Roman"/>
              <w:sz w:val="24"/>
              <w:szCs w:val="24"/>
              <w:highlight w:val="green"/>
              <w:lang w:eastAsia="en-GB"/>
            </w:rPr>
            <w:delText xml:space="preserve">are not </w:delText>
          </w:r>
        </w:del>
      </w:ins>
      <w:ins w:id="37" w:author="Darlan" w:date="2020-06-30T12:35:00Z">
        <w:del w:id="38" w:author="Artur Castiel" w:date="2020-06-30T16:44:00Z">
          <w:r w:rsidR="00A301D2" w:rsidDel="00AB69F8">
            <w:rPr>
              <w:rFonts w:ascii="Times New Roman" w:eastAsia="Times New Roman" w:hAnsi="Times New Roman" w:cs="Times New Roman"/>
              <w:sz w:val="24"/>
              <w:szCs w:val="24"/>
              <w:highlight w:val="green"/>
              <w:lang w:eastAsia="en-GB"/>
            </w:rPr>
            <w:delText>capable</w:delText>
          </w:r>
        </w:del>
      </w:ins>
      <w:ins w:id="39" w:author="Darlan" w:date="2020-06-30T12:31:00Z">
        <w:del w:id="40" w:author="Artur Castiel" w:date="2020-06-30T16:44:00Z">
          <w:r w:rsidR="00A301D2" w:rsidDel="00AB69F8">
            <w:rPr>
              <w:rFonts w:ascii="Times New Roman" w:eastAsia="Times New Roman" w:hAnsi="Times New Roman" w:cs="Times New Roman"/>
              <w:sz w:val="24"/>
              <w:szCs w:val="24"/>
              <w:highlight w:val="green"/>
              <w:lang w:eastAsia="en-GB"/>
            </w:rPr>
            <w:delText xml:space="preserve"> to properly represent </w:delText>
          </w:r>
        </w:del>
      </w:ins>
      <w:ins w:id="41" w:author="Darlan" w:date="2020-06-30T12:33:00Z">
        <w:del w:id="42" w:author="Artur Castiel" w:date="2020-06-30T16:44:00Z">
          <w:r w:rsidR="00A301D2" w:rsidDel="00AB69F8">
            <w:rPr>
              <w:rFonts w:ascii="Times New Roman" w:eastAsia="Times New Roman" w:hAnsi="Times New Roman" w:cs="Times New Roman"/>
              <w:sz w:val="24"/>
              <w:szCs w:val="24"/>
              <w:highlight w:val="green"/>
              <w:lang w:eastAsia="en-GB"/>
            </w:rPr>
            <w:delText xml:space="preserve">the pressure distribution throughout the </w:delText>
          </w:r>
        </w:del>
      </w:ins>
      <w:ins w:id="43" w:author="Darlan" w:date="2020-06-30T12:34:00Z">
        <w:del w:id="44" w:author="Artur Castiel" w:date="2020-06-30T16:44:00Z">
          <w:r w:rsidR="00A301D2" w:rsidDel="00AB69F8">
            <w:rPr>
              <w:rFonts w:ascii="Times New Roman" w:eastAsia="Times New Roman" w:hAnsi="Times New Roman" w:cs="Times New Roman"/>
              <w:sz w:val="24"/>
              <w:szCs w:val="24"/>
              <w:highlight w:val="green"/>
              <w:lang w:eastAsia="en-GB"/>
            </w:rPr>
            <w:delText>support regions</w:delText>
          </w:r>
        </w:del>
      </w:ins>
      <w:ins w:id="45" w:author="Darlan" w:date="2020-06-30T12:36:00Z">
        <w:del w:id="46" w:author="Artur Castiel" w:date="2020-06-30T16:44:00Z">
          <w:r w:rsidR="00A301D2" w:rsidDel="00AB69F8">
            <w:rPr>
              <w:rFonts w:ascii="Times New Roman" w:eastAsia="Times New Roman" w:hAnsi="Times New Roman" w:cs="Times New Roman"/>
              <w:sz w:val="24"/>
              <w:szCs w:val="24"/>
              <w:highlight w:val="green"/>
              <w:lang w:eastAsia="en-GB"/>
            </w:rPr>
            <w:delText xml:space="preserve">, </w:delText>
          </w:r>
        </w:del>
      </w:ins>
      <w:ins w:id="47" w:author="Darlan" w:date="2020-06-30T12:35:00Z">
        <w:del w:id="48" w:author="Artur Castiel" w:date="2020-06-30T16:44:00Z">
          <w:r w:rsidR="00A301D2" w:rsidDel="00AB69F8">
            <w:rPr>
              <w:rFonts w:ascii="Times New Roman" w:eastAsia="Times New Roman" w:hAnsi="Times New Roman" w:cs="Times New Roman"/>
              <w:sz w:val="24"/>
              <w:szCs w:val="24"/>
              <w:highlight w:val="green"/>
              <w:lang w:eastAsia="en-GB"/>
            </w:rPr>
            <w:delText>what</w:delText>
          </w:r>
        </w:del>
        <w:del w:id="49" w:author="Artur Castiel" w:date="2020-06-30T16:51:00Z">
          <w:r w:rsidR="00A301D2" w:rsidDel="00AB69F8">
            <w:rPr>
              <w:rFonts w:ascii="Times New Roman" w:eastAsia="Times New Roman" w:hAnsi="Times New Roman" w:cs="Times New Roman"/>
              <w:sz w:val="24"/>
              <w:szCs w:val="24"/>
              <w:highlight w:val="green"/>
              <w:lang w:eastAsia="en-GB"/>
            </w:rPr>
            <w:delText xml:space="preserve"> in turn may </w:delText>
          </w:r>
        </w:del>
      </w:ins>
      <w:ins w:id="50" w:author="Darlan" w:date="2020-06-30T12:36:00Z">
        <w:del w:id="51" w:author="Artur Castiel" w:date="2020-06-30T16:51:00Z">
          <w:r w:rsidR="00A301D2" w:rsidDel="00AB69F8">
            <w:rPr>
              <w:rFonts w:ascii="Times New Roman" w:eastAsia="Times New Roman" w:hAnsi="Times New Roman" w:cs="Times New Roman"/>
              <w:sz w:val="24"/>
              <w:szCs w:val="24"/>
              <w:highlight w:val="green"/>
              <w:lang w:eastAsia="en-GB"/>
            </w:rPr>
            <w:delText>lead to the</w:delText>
          </w:r>
        </w:del>
      </w:ins>
      <w:ins w:id="52" w:author="Darlan" w:date="2020-06-30T12:32:00Z">
        <w:del w:id="53" w:author="Artur Castiel" w:date="2020-06-30T16:51:00Z">
          <w:r w:rsidR="00A301D2" w:rsidDel="00AB69F8">
            <w:rPr>
              <w:rFonts w:ascii="Times New Roman" w:eastAsia="Times New Roman" w:hAnsi="Times New Roman" w:cs="Times New Roman"/>
              <w:sz w:val="24"/>
              <w:szCs w:val="24"/>
              <w:highlight w:val="green"/>
              <w:lang w:eastAsia="en-GB"/>
            </w:rPr>
            <w:delText xml:space="preserve"> loss of mass </w:delText>
          </w:r>
        </w:del>
      </w:ins>
      <w:ins w:id="54" w:author="Darlan" w:date="2020-06-30T12:33:00Z">
        <w:del w:id="55" w:author="Artur Castiel" w:date="2020-06-30T16:51:00Z">
          <w:r w:rsidR="00A301D2" w:rsidDel="00AB69F8">
            <w:rPr>
              <w:rFonts w:ascii="Times New Roman" w:eastAsia="Times New Roman" w:hAnsi="Times New Roman" w:cs="Times New Roman"/>
              <w:sz w:val="24"/>
              <w:szCs w:val="24"/>
              <w:highlight w:val="green"/>
              <w:lang w:eastAsia="en-GB"/>
            </w:rPr>
            <w:delText>conservation.</w:delText>
          </w:r>
        </w:del>
      </w:ins>
      <w:ins w:id="56" w:author="Darlan" w:date="2020-06-30T12:32:00Z">
        <w:del w:id="57" w:author="Artur Castiel" w:date="2020-06-30T18:37:00Z">
          <w:r w:rsidR="00A301D2" w:rsidDel="003D37F3">
            <w:rPr>
              <w:rFonts w:ascii="Times New Roman" w:eastAsia="Times New Roman" w:hAnsi="Times New Roman" w:cs="Times New Roman"/>
              <w:sz w:val="24"/>
              <w:szCs w:val="24"/>
              <w:highlight w:val="green"/>
              <w:lang w:eastAsia="en-GB"/>
            </w:rPr>
            <w:delText xml:space="preserve"> </w:delText>
          </w:r>
        </w:del>
      </w:ins>
      <w:del w:id="58" w:author="Darlan" w:date="2020-06-30T12:35:00Z">
        <w:r w:rsidR="00E71631" w:rsidRPr="00625909" w:rsidDel="00A301D2">
          <w:rPr>
            <w:rFonts w:ascii="Times New Roman" w:eastAsia="Times New Roman" w:hAnsi="Times New Roman" w:cs="Times New Roman"/>
            <w:sz w:val="24"/>
            <w:szCs w:val="24"/>
            <w:highlight w:val="green"/>
            <w:lang w:eastAsia="en-GB"/>
            <w:rPrChange w:id="59" w:author="Darlan" w:date="2020-06-30T12:15:00Z">
              <w:rPr>
                <w:rFonts w:ascii="Times New Roman" w:eastAsia="Times New Roman" w:hAnsi="Times New Roman" w:cs="Times New Roman"/>
                <w:sz w:val="24"/>
                <w:szCs w:val="24"/>
                <w:lang w:eastAsia="en-GB"/>
              </w:rPr>
            </w:rPrChange>
          </w:rPr>
          <w:delText>may create uneven representations of the physical domain what in turn contributes to loss of mass conservation.</w:delText>
        </w:r>
        <w:r w:rsidR="00E71631" w:rsidDel="00A301D2">
          <w:rPr>
            <w:rFonts w:ascii="Times New Roman" w:eastAsia="Times New Roman" w:hAnsi="Times New Roman" w:cs="Times New Roman"/>
            <w:sz w:val="24"/>
            <w:szCs w:val="24"/>
            <w:lang w:eastAsia="en-GB"/>
          </w:rPr>
          <w:delText xml:space="preserve"> </w:delText>
        </w:r>
      </w:del>
      <w:r w:rsidR="00B926F7">
        <w:rPr>
          <w:rFonts w:ascii="Times New Roman" w:eastAsia="Times New Roman" w:hAnsi="Times New Roman" w:cs="Times New Roman"/>
          <w:sz w:val="24"/>
          <w:szCs w:val="24"/>
          <w:lang w:eastAsia="en-GB"/>
        </w:rPr>
        <w:t>A</w:t>
      </w:r>
      <w:r w:rsidR="00363C40">
        <w:rPr>
          <w:rFonts w:ascii="Times New Roman" w:eastAsia="Times New Roman" w:hAnsi="Times New Roman" w:cs="Times New Roman"/>
          <w:sz w:val="24"/>
          <w:szCs w:val="24"/>
          <w:lang w:eastAsia="en-GB"/>
        </w:rPr>
        <w:t xml:space="preserve"> generaliz</w:t>
      </w:r>
      <w:r w:rsidR="00B926F7">
        <w:rPr>
          <w:rFonts w:ascii="Times New Roman" w:eastAsia="Times New Roman" w:hAnsi="Times New Roman" w:cs="Times New Roman"/>
          <w:sz w:val="24"/>
          <w:szCs w:val="24"/>
          <w:lang w:eastAsia="en-GB"/>
        </w:rPr>
        <w:t>ation</w:t>
      </w:r>
      <w:r w:rsidR="00AA2A2F">
        <w:rPr>
          <w:rFonts w:ascii="Times New Roman" w:eastAsia="Times New Roman" w:hAnsi="Times New Roman" w:cs="Times New Roman"/>
          <w:sz w:val="24"/>
          <w:szCs w:val="24"/>
          <w:lang w:eastAsia="en-GB"/>
        </w:rPr>
        <w:t xml:space="preserve"> of the Algebraic Multiscale Solver </w:t>
      </w:r>
      <w:del w:id="60" w:author="Darlan" w:date="2020-06-30T12:26:00Z">
        <w:r w:rsidR="00363C40" w:rsidDel="00A301D2">
          <w:rPr>
            <w:rFonts w:ascii="Times New Roman" w:eastAsia="Times New Roman" w:hAnsi="Times New Roman" w:cs="Times New Roman"/>
            <w:sz w:val="24"/>
            <w:szCs w:val="24"/>
            <w:lang w:eastAsia="en-GB"/>
          </w:rPr>
          <w:delText xml:space="preserve"> </w:delText>
        </w:r>
      </w:del>
      <w:ins w:id="61" w:author="Darlan" w:date="2020-06-30T12:22:00Z">
        <w:r w:rsidR="00D65739">
          <w:rPr>
            <w:rFonts w:ascii="Times New Roman" w:eastAsia="Times New Roman" w:hAnsi="Times New Roman" w:cs="Times New Roman"/>
            <w:sz w:val="24"/>
            <w:szCs w:val="24"/>
            <w:lang w:eastAsia="en-GB"/>
          </w:rPr>
          <w:t xml:space="preserve">(AMS) </w:t>
        </w:r>
      </w:ins>
      <w:r w:rsidR="00834453">
        <w:rPr>
          <w:rFonts w:ascii="Times New Roman" w:eastAsia="Times New Roman" w:hAnsi="Times New Roman" w:cs="Times New Roman"/>
          <w:sz w:val="24"/>
          <w:szCs w:val="24"/>
          <w:lang w:eastAsia="en-GB"/>
        </w:rPr>
        <w:t xml:space="preserve">is proposed </w:t>
      </w:r>
      <w:del w:id="62" w:author="Artur Castiel" w:date="2020-06-30T16:52:00Z">
        <w:r w:rsidR="0046705D" w:rsidDel="00D26A1F">
          <w:rPr>
            <w:rFonts w:ascii="Times New Roman" w:eastAsia="Times New Roman" w:hAnsi="Times New Roman" w:cs="Times New Roman"/>
            <w:sz w:val="24"/>
            <w:szCs w:val="24"/>
            <w:lang w:eastAsia="en-GB"/>
          </w:rPr>
          <w:delText>in order</w:delText>
        </w:r>
        <w:r w:rsidR="00363C40" w:rsidDel="00D26A1F">
          <w:rPr>
            <w:rFonts w:ascii="Times New Roman" w:eastAsia="Times New Roman" w:hAnsi="Times New Roman" w:cs="Times New Roman"/>
            <w:sz w:val="24"/>
            <w:szCs w:val="24"/>
            <w:lang w:eastAsia="en-GB"/>
          </w:rPr>
          <w:delText xml:space="preserve"> </w:delText>
        </w:r>
      </w:del>
      <w:del w:id="63" w:author="Artur Castiel" w:date="2020-06-30T16:53:00Z">
        <w:r w:rsidR="0046705D" w:rsidDel="00D26A1F">
          <w:rPr>
            <w:rFonts w:ascii="Times New Roman" w:eastAsia="Times New Roman" w:hAnsi="Times New Roman" w:cs="Times New Roman"/>
            <w:sz w:val="24"/>
            <w:szCs w:val="24"/>
            <w:lang w:eastAsia="en-GB"/>
          </w:rPr>
          <w:delText>to</w:delText>
        </w:r>
      </w:del>
      <w:del w:id="64" w:author="Artur Castiel" w:date="2020-06-30T16:56:00Z">
        <w:r w:rsidR="0046705D" w:rsidDel="00057C96">
          <w:rPr>
            <w:rFonts w:ascii="Times New Roman" w:eastAsia="Times New Roman" w:hAnsi="Times New Roman" w:cs="Times New Roman"/>
            <w:sz w:val="24"/>
            <w:szCs w:val="24"/>
            <w:lang w:eastAsia="en-GB"/>
          </w:rPr>
          <w:delText xml:space="preserve"> </w:delText>
        </w:r>
      </w:del>
      <w:ins w:id="65" w:author="Artur Castiel" w:date="2020-06-30T16:54:00Z">
        <w:r w:rsidR="00D26A1F">
          <w:rPr>
            <w:rFonts w:ascii="Times New Roman" w:eastAsia="Times New Roman" w:hAnsi="Times New Roman" w:cs="Times New Roman"/>
            <w:sz w:val="24"/>
            <w:szCs w:val="24"/>
            <w:lang w:eastAsia="en-GB"/>
          </w:rPr>
          <w:t xml:space="preserve"> to</w:t>
        </w:r>
      </w:ins>
      <w:ins w:id="66" w:author="Artur Castiel" w:date="2020-06-30T16:55:00Z">
        <w:r w:rsidR="00D26A1F">
          <w:rPr>
            <w:rFonts w:ascii="Times New Roman" w:eastAsia="Times New Roman" w:hAnsi="Times New Roman" w:cs="Times New Roman"/>
            <w:sz w:val="24"/>
            <w:szCs w:val="24"/>
            <w:lang w:eastAsia="en-GB"/>
          </w:rPr>
          <w:t xml:space="preserve"> </w:t>
        </w:r>
      </w:ins>
      <w:ins w:id="67" w:author="Artur Castiel" w:date="2020-06-30T17:08:00Z">
        <w:r w:rsidR="00194923">
          <w:rPr>
            <w:rFonts w:ascii="Times New Roman" w:eastAsia="Times New Roman" w:hAnsi="Times New Roman" w:cs="Times New Roman"/>
            <w:sz w:val="24"/>
            <w:szCs w:val="24"/>
            <w:lang w:eastAsia="en-GB"/>
          </w:rPr>
          <w:t>deal with this problem</w:t>
        </w:r>
      </w:ins>
      <w:ins w:id="68" w:author="Artur Castiel" w:date="2020-06-30T16:58:00Z">
        <w:r w:rsidR="00057C96">
          <w:rPr>
            <w:rFonts w:ascii="Times New Roman" w:eastAsia="Times New Roman" w:hAnsi="Times New Roman" w:cs="Times New Roman"/>
            <w:sz w:val="24"/>
            <w:szCs w:val="24"/>
            <w:lang w:eastAsia="en-GB"/>
          </w:rPr>
          <w:t xml:space="preserve"> and to </w:t>
        </w:r>
      </w:ins>
      <w:r w:rsidR="0046705D">
        <w:rPr>
          <w:rFonts w:ascii="Times New Roman" w:eastAsia="Times New Roman" w:hAnsi="Times New Roman" w:cs="Times New Roman"/>
          <w:sz w:val="24"/>
          <w:szCs w:val="24"/>
          <w:lang w:eastAsia="en-GB"/>
        </w:rPr>
        <w:t xml:space="preserve">prevent the </w:t>
      </w:r>
      <w:r w:rsidR="004527A2">
        <w:rPr>
          <w:rFonts w:ascii="Times New Roman" w:eastAsia="Times New Roman" w:hAnsi="Times New Roman" w:cs="Times New Roman"/>
          <w:sz w:val="24"/>
          <w:szCs w:val="24"/>
          <w:lang w:eastAsia="en-GB"/>
        </w:rPr>
        <w:t xml:space="preserve">basis function induced </w:t>
      </w:r>
      <w:ins w:id="69" w:author="Darlan" w:date="2020-06-30T12:23:00Z">
        <w:r w:rsidR="00D65739">
          <w:rPr>
            <w:rFonts w:ascii="Times New Roman" w:eastAsia="Times New Roman" w:hAnsi="Times New Roman" w:cs="Times New Roman"/>
            <w:sz w:val="24"/>
            <w:szCs w:val="24"/>
            <w:lang w:eastAsia="en-GB"/>
          </w:rPr>
          <w:t>“</w:t>
        </w:r>
      </w:ins>
      <w:r w:rsidR="0046705D" w:rsidRPr="009F77F7">
        <w:rPr>
          <w:rFonts w:ascii="Times New Roman" w:eastAsia="Times New Roman" w:hAnsi="Times New Roman" w:cs="Times New Roman"/>
          <w:sz w:val="24"/>
          <w:szCs w:val="24"/>
          <w:highlight w:val="yellow"/>
          <w:lang w:eastAsia="en-GB"/>
          <w:rPrChange w:id="70" w:author="Artur Castiel" w:date="2020-06-30T00:38:00Z">
            <w:rPr>
              <w:rFonts w:ascii="Times New Roman" w:eastAsia="Times New Roman" w:hAnsi="Times New Roman" w:cs="Times New Roman"/>
              <w:sz w:val="24"/>
              <w:szCs w:val="24"/>
              <w:lang w:eastAsia="en-GB"/>
            </w:rPr>
          </w:rPrChange>
        </w:rPr>
        <w:t>leakage</w:t>
      </w:r>
      <w:ins w:id="71" w:author="Darlan" w:date="2020-06-30T12:23:00Z">
        <w:r w:rsidR="00D65739">
          <w:rPr>
            <w:rFonts w:ascii="Times New Roman" w:eastAsia="Times New Roman" w:hAnsi="Times New Roman" w:cs="Times New Roman"/>
            <w:sz w:val="24"/>
            <w:szCs w:val="24"/>
            <w:highlight w:val="yellow"/>
            <w:lang w:eastAsia="en-GB"/>
          </w:rPr>
          <w:t>”</w:t>
        </w:r>
      </w:ins>
      <w:ins w:id="72" w:author="Artur Castiel" w:date="2020-06-30T00:37:00Z">
        <w:r w:rsidR="009F77F7" w:rsidRPr="009F77F7">
          <w:rPr>
            <w:rFonts w:ascii="Times New Roman" w:eastAsia="Times New Roman" w:hAnsi="Times New Roman" w:cs="Times New Roman"/>
            <w:sz w:val="24"/>
            <w:szCs w:val="24"/>
            <w:highlight w:val="yellow"/>
            <w:lang w:eastAsia="en-GB"/>
            <w:rPrChange w:id="73" w:author="Artur Castiel" w:date="2020-06-30T00:38:00Z">
              <w:rPr>
                <w:rFonts w:ascii="Times New Roman" w:eastAsia="Times New Roman" w:hAnsi="Times New Roman" w:cs="Times New Roman"/>
                <w:sz w:val="24"/>
                <w:szCs w:val="24"/>
                <w:lang w:eastAsia="en-GB"/>
              </w:rPr>
            </w:rPrChange>
          </w:rPr>
          <w:t xml:space="preserve"> outside its support region</w:t>
        </w:r>
      </w:ins>
      <w:ins w:id="74" w:author="Artur Castiel" w:date="2020-06-30T16:56:00Z">
        <w:r w:rsidR="00057C96">
          <w:rPr>
            <w:rFonts w:ascii="Times New Roman" w:eastAsia="Times New Roman" w:hAnsi="Times New Roman" w:cs="Times New Roman"/>
            <w:sz w:val="24"/>
            <w:szCs w:val="24"/>
            <w:highlight w:val="yellow"/>
            <w:lang w:eastAsia="en-GB"/>
          </w:rPr>
          <w:t xml:space="preserve"> </w:t>
        </w:r>
      </w:ins>
      <w:ins w:id="75" w:author="Artur Castiel" w:date="2020-06-30T16:58:00Z">
        <w:r w:rsidR="00057C96">
          <w:rPr>
            <w:rFonts w:ascii="Times New Roman" w:eastAsia="Times New Roman" w:hAnsi="Times New Roman" w:cs="Times New Roman"/>
            <w:sz w:val="24"/>
            <w:szCs w:val="24"/>
            <w:highlight w:val="yellow"/>
            <w:lang w:eastAsia="en-GB"/>
          </w:rPr>
          <w:t>.</w:t>
        </w:r>
      </w:ins>
      <w:ins w:id="76" w:author="Artur Castiel" w:date="2020-06-30T00:37:00Z">
        <w:r w:rsidR="009F77F7" w:rsidRPr="009F77F7">
          <w:rPr>
            <w:rFonts w:ascii="Times New Roman" w:eastAsia="Times New Roman" w:hAnsi="Times New Roman" w:cs="Times New Roman"/>
            <w:sz w:val="24"/>
            <w:szCs w:val="24"/>
            <w:highlight w:val="yellow"/>
            <w:lang w:eastAsia="en-GB"/>
            <w:rPrChange w:id="77" w:author="Artur Castiel" w:date="2020-06-30T00:38:00Z">
              <w:rPr>
                <w:rFonts w:ascii="Times New Roman" w:eastAsia="Times New Roman" w:hAnsi="Times New Roman" w:cs="Times New Roman"/>
                <w:sz w:val="24"/>
                <w:szCs w:val="24"/>
                <w:lang w:eastAsia="en-GB"/>
              </w:rPr>
            </w:rPrChange>
          </w:rPr>
          <w:t xml:space="preserve"> </w:t>
        </w:r>
      </w:ins>
      <w:r w:rsidR="0046705D" w:rsidRPr="009F77F7">
        <w:rPr>
          <w:rFonts w:ascii="Times New Roman" w:eastAsia="Times New Roman" w:hAnsi="Times New Roman" w:cs="Times New Roman"/>
          <w:sz w:val="24"/>
          <w:szCs w:val="24"/>
          <w:highlight w:val="yellow"/>
          <w:lang w:eastAsia="en-GB"/>
          <w:rPrChange w:id="78" w:author="Artur Castiel" w:date="2020-06-30T00:38:00Z">
            <w:rPr>
              <w:rFonts w:ascii="Times New Roman" w:eastAsia="Times New Roman" w:hAnsi="Times New Roman" w:cs="Times New Roman"/>
              <w:sz w:val="24"/>
              <w:szCs w:val="24"/>
              <w:lang w:eastAsia="en-GB"/>
            </w:rPr>
          </w:rPrChange>
        </w:rPr>
        <w:t xml:space="preserve"> </w:t>
      </w:r>
      <w:del w:id="79" w:author="Artur Castiel" w:date="2020-06-30T00:37:00Z">
        <w:r w:rsidR="004527A2" w:rsidRPr="009F77F7" w:rsidDel="009F77F7">
          <w:rPr>
            <w:rFonts w:ascii="Times New Roman" w:eastAsia="Times New Roman" w:hAnsi="Times New Roman" w:cs="Times New Roman"/>
            <w:sz w:val="24"/>
            <w:szCs w:val="24"/>
            <w:highlight w:val="yellow"/>
            <w:lang w:eastAsia="en-GB"/>
            <w:rPrChange w:id="80" w:author="Artur Castiel" w:date="2020-06-30T00:38:00Z">
              <w:rPr>
                <w:rFonts w:ascii="Times New Roman" w:eastAsia="Times New Roman" w:hAnsi="Times New Roman" w:cs="Times New Roman"/>
                <w:sz w:val="24"/>
                <w:szCs w:val="24"/>
                <w:lang w:eastAsia="en-GB"/>
              </w:rPr>
            </w:rPrChange>
          </w:rPr>
          <w:delText>which</w:delText>
        </w:r>
        <w:r w:rsidR="00E74585" w:rsidRPr="009F77F7" w:rsidDel="009F77F7">
          <w:rPr>
            <w:rFonts w:ascii="Times New Roman" w:eastAsia="Times New Roman" w:hAnsi="Times New Roman" w:cs="Times New Roman"/>
            <w:sz w:val="24"/>
            <w:szCs w:val="24"/>
            <w:highlight w:val="yellow"/>
            <w:lang w:eastAsia="en-GB"/>
            <w:rPrChange w:id="81" w:author="Artur Castiel" w:date="2020-06-30T00:38:00Z">
              <w:rPr>
                <w:rFonts w:ascii="Times New Roman" w:eastAsia="Times New Roman" w:hAnsi="Times New Roman" w:cs="Times New Roman"/>
                <w:sz w:val="24"/>
                <w:szCs w:val="24"/>
                <w:lang w:eastAsia="en-GB"/>
              </w:rPr>
            </w:rPrChange>
          </w:rPr>
          <w:delText xml:space="preserve"> </w:delText>
        </w:r>
      </w:del>
      <w:ins w:id="82" w:author="Artur Castiel" w:date="2020-06-30T00:37:00Z">
        <w:r w:rsidR="009F77F7" w:rsidRPr="009F77F7">
          <w:rPr>
            <w:rFonts w:ascii="Times New Roman" w:eastAsia="Times New Roman" w:hAnsi="Times New Roman" w:cs="Times New Roman"/>
            <w:sz w:val="24"/>
            <w:szCs w:val="24"/>
            <w:highlight w:val="yellow"/>
            <w:lang w:eastAsia="en-GB"/>
            <w:rPrChange w:id="83" w:author="Artur Castiel" w:date="2020-06-30T00:38:00Z">
              <w:rPr>
                <w:rFonts w:ascii="Times New Roman" w:eastAsia="Times New Roman" w:hAnsi="Times New Roman" w:cs="Times New Roman"/>
                <w:sz w:val="24"/>
                <w:szCs w:val="24"/>
                <w:lang w:eastAsia="en-GB"/>
              </w:rPr>
            </w:rPrChange>
          </w:rPr>
          <w:t>This</w:t>
        </w:r>
        <w:r w:rsidR="009F77F7">
          <w:rPr>
            <w:rFonts w:ascii="Times New Roman" w:eastAsia="Times New Roman" w:hAnsi="Times New Roman" w:cs="Times New Roman"/>
            <w:sz w:val="24"/>
            <w:szCs w:val="24"/>
            <w:lang w:eastAsia="en-GB"/>
          </w:rPr>
          <w:t xml:space="preserve"> </w:t>
        </w:r>
      </w:ins>
      <w:r w:rsidR="00E74585">
        <w:rPr>
          <w:rFonts w:ascii="Times New Roman" w:eastAsia="Times New Roman" w:hAnsi="Times New Roman" w:cs="Times New Roman"/>
          <w:sz w:val="24"/>
          <w:szCs w:val="24"/>
          <w:lang w:eastAsia="en-GB"/>
        </w:rPr>
        <w:t>enables</w:t>
      </w:r>
      <w:r w:rsidR="0046705D">
        <w:rPr>
          <w:rFonts w:ascii="Times New Roman" w:eastAsia="Times New Roman" w:hAnsi="Times New Roman" w:cs="Times New Roman"/>
          <w:sz w:val="24"/>
          <w:szCs w:val="24"/>
          <w:lang w:eastAsia="en-GB"/>
        </w:rPr>
        <w:t xml:space="preserve"> </w:t>
      </w:r>
      <w:ins w:id="84" w:author="Artur Castiel" w:date="2020-06-30T00:37:00Z">
        <w:r w:rsidR="009F77F7">
          <w:rPr>
            <w:rFonts w:ascii="Times New Roman" w:eastAsia="Times New Roman" w:hAnsi="Times New Roman" w:cs="Times New Roman"/>
            <w:sz w:val="24"/>
            <w:szCs w:val="24"/>
            <w:lang w:eastAsia="en-GB"/>
          </w:rPr>
          <w:t xml:space="preserve">the </w:t>
        </w:r>
      </w:ins>
      <w:r w:rsidR="00BC4BB1">
        <w:rPr>
          <w:rFonts w:ascii="Times New Roman" w:eastAsia="Times New Roman" w:hAnsi="Times New Roman" w:cs="Times New Roman"/>
          <w:sz w:val="24"/>
          <w:szCs w:val="24"/>
          <w:lang w:eastAsia="en-GB"/>
        </w:rPr>
        <w:t xml:space="preserve">coupling </w:t>
      </w:r>
      <w:r w:rsidR="002B64C3">
        <w:rPr>
          <w:rFonts w:ascii="Times New Roman" w:eastAsia="Times New Roman" w:hAnsi="Times New Roman" w:cs="Times New Roman"/>
          <w:sz w:val="24"/>
          <w:szCs w:val="24"/>
          <w:lang w:eastAsia="en-GB"/>
        </w:rPr>
        <w:t>with</w:t>
      </w:r>
      <w:r w:rsidR="00BC4BB1">
        <w:rPr>
          <w:rFonts w:ascii="Times New Roman" w:eastAsia="Times New Roman" w:hAnsi="Times New Roman" w:cs="Times New Roman"/>
          <w:sz w:val="24"/>
          <w:szCs w:val="24"/>
          <w:lang w:eastAsia="en-GB"/>
        </w:rPr>
        <w:t xml:space="preserve"> a Control Volume Distributed MultiPoint Approximation</w:t>
      </w:r>
      <w:r w:rsidR="00651DF9">
        <w:rPr>
          <w:rFonts w:ascii="Times New Roman" w:eastAsia="Times New Roman" w:hAnsi="Times New Roman" w:cs="Times New Roman"/>
          <w:sz w:val="24"/>
          <w:szCs w:val="24"/>
          <w:lang w:eastAsia="en-GB"/>
        </w:rPr>
        <w:t xml:space="preserve"> (CVD-MPFA)</w:t>
      </w:r>
      <w:r w:rsidR="002B64C3">
        <w:rPr>
          <w:rFonts w:ascii="Times New Roman" w:eastAsia="Times New Roman" w:hAnsi="Times New Roman" w:cs="Times New Roman"/>
          <w:sz w:val="24"/>
          <w:szCs w:val="24"/>
          <w:lang w:eastAsia="en-GB"/>
        </w:rPr>
        <w:t>, ensuring</w:t>
      </w:r>
      <w:del w:id="85" w:author="Darlan" w:date="2020-06-30T12:24:00Z">
        <w:r w:rsidR="00BC4BB1" w:rsidDel="00D65739">
          <w:rPr>
            <w:rFonts w:ascii="Times New Roman" w:eastAsia="Times New Roman" w:hAnsi="Times New Roman" w:cs="Times New Roman"/>
            <w:sz w:val="24"/>
            <w:szCs w:val="24"/>
            <w:lang w:eastAsia="en-GB"/>
          </w:rPr>
          <w:delText xml:space="preserve"> </w:delText>
        </w:r>
      </w:del>
      <w:ins w:id="86" w:author="Darlan" w:date="2020-06-30T12:24:00Z">
        <w:r w:rsidR="00D65739">
          <w:rPr>
            <w:rFonts w:ascii="Times New Roman" w:eastAsia="Times New Roman" w:hAnsi="Times New Roman" w:cs="Times New Roman"/>
            <w:sz w:val="24"/>
            <w:szCs w:val="24"/>
            <w:lang w:eastAsia="en-GB"/>
          </w:rPr>
          <w:t xml:space="preserve"> </w:t>
        </w:r>
      </w:ins>
      <w:r w:rsidR="000A5A9E">
        <w:rPr>
          <w:rFonts w:ascii="Times New Roman" w:eastAsia="Times New Roman" w:hAnsi="Times New Roman" w:cs="Times New Roman"/>
          <w:sz w:val="24"/>
          <w:szCs w:val="24"/>
          <w:lang w:eastAsia="en-GB"/>
        </w:rPr>
        <w:t xml:space="preserve">the method is </w:t>
      </w:r>
      <w:r w:rsidR="0046705D">
        <w:rPr>
          <w:rFonts w:ascii="Times New Roman" w:eastAsia="Times New Roman" w:hAnsi="Times New Roman" w:cs="Times New Roman"/>
          <w:sz w:val="24"/>
          <w:szCs w:val="24"/>
          <w:lang w:eastAsia="en-GB"/>
        </w:rPr>
        <w:t xml:space="preserve">consistent on unstructured grids </w:t>
      </w:r>
      <w:r w:rsidR="000A5A9E">
        <w:rPr>
          <w:rFonts w:ascii="Times New Roman" w:eastAsia="Times New Roman" w:hAnsi="Times New Roman" w:cs="Times New Roman"/>
          <w:sz w:val="24"/>
          <w:szCs w:val="24"/>
          <w:lang w:eastAsia="en-GB"/>
        </w:rPr>
        <w:t xml:space="preserve">with </w:t>
      </w:r>
      <w:r w:rsidR="0046705D">
        <w:rPr>
          <w:rFonts w:ascii="Times New Roman" w:eastAsia="Times New Roman" w:hAnsi="Times New Roman" w:cs="Times New Roman"/>
          <w:sz w:val="24"/>
          <w:szCs w:val="24"/>
          <w:lang w:eastAsia="en-GB"/>
        </w:rPr>
        <w:t xml:space="preserve">non k-orthogonal permeability tensors. </w:t>
      </w:r>
    </w:p>
    <w:p w14:paraId="62A2C772" w14:textId="656F98F7" w:rsidR="00276C0A" w:rsidRDefault="00F51327" w:rsidP="002254D4">
      <w:pPr>
        <w:spacing w:before="100" w:beforeAutospacing="1" w:after="100" w:afterAutospacing="1" w:line="240" w:lineRule="auto"/>
        <w:rPr>
          <w:rFonts w:ascii="Times New Roman" w:eastAsia="Times New Roman" w:hAnsi="Times New Roman" w:cs="Times New Roman"/>
          <w:sz w:val="24"/>
          <w:szCs w:val="24"/>
          <w:lang w:eastAsia="en-GB"/>
        </w:rPr>
      </w:pPr>
      <w:r w:rsidRPr="004B41CF">
        <w:rPr>
          <w:rFonts w:ascii="Arial" w:eastAsia="Times New Roman" w:hAnsi="Arial" w:cs="Arial"/>
          <w:b/>
          <w:bCs/>
          <w:color w:val="000000"/>
          <w:sz w:val="21"/>
          <w:szCs w:val="21"/>
          <w:shd w:val="clear" w:color="auto" w:fill="FFFFFF"/>
          <w:lang w:eastAsia="en-GB"/>
        </w:rPr>
        <w:t>Results, Observations, Conclusions:</w:t>
      </w:r>
      <w:r w:rsidRPr="004B41CF">
        <w:rPr>
          <w:rFonts w:ascii="Arial" w:eastAsia="Times New Roman" w:hAnsi="Arial" w:cs="Arial"/>
          <w:color w:val="000000"/>
          <w:sz w:val="21"/>
          <w:szCs w:val="21"/>
          <w:shd w:val="clear" w:color="auto" w:fill="FFFFFF"/>
          <w:lang w:eastAsia="en-GB"/>
        </w:rPr>
        <w:t> </w:t>
      </w:r>
      <w:r w:rsidR="00276C0A">
        <w:rPr>
          <w:rFonts w:ascii="Times New Roman" w:eastAsia="Times New Roman" w:hAnsi="Times New Roman" w:cs="Times New Roman"/>
          <w:sz w:val="24"/>
          <w:szCs w:val="24"/>
          <w:lang w:eastAsia="en-GB"/>
        </w:rPr>
        <w:t>We present three different problem</w:t>
      </w:r>
      <w:r w:rsidR="00E61023">
        <w:rPr>
          <w:rFonts w:ascii="Times New Roman" w:eastAsia="Times New Roman" w:hAnsi="Times New Roman" w:cs="Times New Roman"/>
          <w:sz w:val="24"/>
          <w:szCs w:val="24"/>
          <w:lang w:eastAsia="en-GB"/>
        </w:rPr>
        <w:t>s</w:t>
      </w:r>
      <w:r w:rsidR="00276C0A">
        <w:rPr>
          <w:rFonts w:ascii="Times New Roman" w:eastAsia="Times New Roman" w:hAnsi="Times New Roman" w:cs="Times New Roman"/>
          <w:sz w:val="24"/>
          <w:szCs w:val="24"/>
          <w:lang w:eastAsia="en-GB"/>
        </w:rPr>
        <w:t xml:space="preserve"> in whic</w:t>
      </w:r>
      <w:r w:rsidR="00DB043A">
        <w:rPr>
          <w:rFonts w:ascii="Times New Roman" w:eastAsia="Times New Roman" w:hAnsi="Times New Roman" w:cs="Times New Roman"/>
          <w:sz w:val="24"/>
          <w:szCs w:val="24"/>
          <w:lang w:eastAsia="en-GB"/>
        </w:rPr>
        <w:t>h we validate</w:t>
      </w:r>
      <w:r w:rsidR="00A54ED3">
        <w:rPr>
          <w:rFonts w:ascii="Times New Roman" w:eastAsia="Times New Roman" w:hAnsi="Times New Roman" w:cs="Times New Roman"/>
          <w:sz w:val="24"/>
          <w:szCs w:val="24"/>
          <w:lang w:eastAsia="en-GB"/>
        </w:rPr>
        <w:t xml:space="preserve"> the</w:t>
      </w:r>
      <w:r w:rsidR="00DB043A">
        <w:rPr>
          <w:rFonts w:ascii="Times New Roman" w:eastAsia="Times New Roman" w:hAnsi="Times New Roman" w:cs="Times New Roman"/>
          <w:sz w:val="24"/>
          <w:szCs w:val="24"/>
          <w:lang w:eastAsia="en-GB"/>
        </w:rPr>
        <w:t xml:space="preserve"> accuracy of the framework by comparing the multisc</w:t>
      </w:r>
      <w:r w:rsidR="00480D88">
        <w:rPr>
          <w:rFonts w:ascii="Times New Roman" w:eastAsia="Times New Roman" w:hAnsi="Times New Roman" w:cs="Times New Roman"/>
          <w:sz w:val="24"/>
          <w:szCs w:val="24"/>
          <w:lang w:eastAsia="en-GB"/>
        </w:rPr>
        <w:t xml:space="preserve">ale </w:t>
      </w:r>
      <w:r w:rsidR="00064EC9">
        <w:rPr>
          <w:rFonts w:ascii="Times New Roman" w:eastAsia="Times New Roman" w:hAnsi="Times New Roman" w:cs="Times New Roman"/>
          <w:sz w:val="24"/>
          <w:szCs w:val="24"/>
          <w:lang w:eastAsia="en-GB"/>
        </w:rPr>
        <w:t xml:space="preserve">solver </w:t>
      </w:r>
      <w:r w:rsidR="00CA6CF0">
        <w:rPr>
          <w:rFonts w:ascii="Times New Roman" w:eastAsia="Times New Roman" w:hAnsi="Times New Roman" w:cs="Times New Roman"/>
          <w:sz w:val="24"/>
          <w:szCs w:val="24"/>
          <w:lang w:eastAsia="en-GB"/>
        </w:rPr>
        <w:t xml:space="preserve">with </w:t>
      </w:r>
      <w:r w:rsidR="00064EC9">
        <w:rPr>
          <w:rFonts w:ascii="Times New Roman" w:eastAsia="Times New Roman" w:hAnsi="Times New Roman" w:cs="Times New Roman"/>
          <w:sz w:val="24"/>
          <w:szCs w:val="24"/>
          <w:lang w:eastAsia="en-GB"/>
        </w:rPr>
        <w:t xml:space="preserve">direct simulation </w:t>
      </w:r>
      <w:r w:rsidR="002254D4">
        <w:rPr>
          <w:rFonts w:ascii="Times New Roman" w:eastAsia="Times New Roman" w:hAnsi="Times New Roman" w:cs="Times New Roman"/>
          <w:sz w:val="24"/>
          <w:szCs w:val="24"/>
          <w:lang w:eastAsia="en-GB"/>
        </w:rPr>
        <w:t>on the fine-scale.</w:t>
      </w:r>
      <w:r w:rsidR="00E31DEB">
        <w:rPr>
          <w:rFonts w:ascii="Times New Roman" w:eastAsia="Times New Roman" w:hAnsi="Times New Roman" w:cs="Times New Roman"/>
          <w:sz w:val="24"/>
          <w:szCs w:val="24"/>
          <w:lang w:eastAsia="en-GB"/>
        </w:rPr>
        <w:t xml:space="preserve"> Th</w:t>
      </w:r>
      <w:r w:rsidR="00276C0A">
        <w:rPr>
          <w:rFonts w:ascii="Times New Roman" w:eastAsia="Times New Roman" w:hAnsi="Times New Roman" w:cs="Times New Roman"/>
          <w:sz w:val="24"/>
          <w:szCs w:val="24"/>
          <w:lang w:eastAsia="en-GB"/>
        </w:rPr>
        <w:t xml:space="preserve">e results </w:t>
      </w:r>
      <w:r w:rsidR="00186983">
        <w:rPr>
          <w:rFonts w:ascii="Times New Roman" w:eastAsia="Times New Roman" w:hAnsi="Times New Roman" w:cs="Times New Roman"/>
          <w:sz w:val="24"/>
          <w:szCs w:val="24"/>
          <w:lang w:eastAsia="en-GB"/>
        </w:rPr>
        <w:t xml:space="preserve">obtained </w:t>
      </w:r>
      <w:r w:rsidR="00E61023">
        <w:rPr>
          <w:rFonts w:ascii="Times New Roman" w:eastAsia="Times New Roman" w:hAnsi="Times New Roman" w:cs="Times New Roman"/>
          <w:sz w:val="24"/>
          <w:szCs w:val="24"/>
          <w:lang w:eastAsia="en-GB"/>
        </w:rPr>
        <w:t>show</w:t>
      </w:r>
      <w:r w:rsidR="000034BD">
        <w:rPr>
          <w:rFonts w:ascii="Times New Roman" w:eastAsia="Times New Roman" w:hAnsi="Times New Roman" w:cs="Times New Roman"/>
          <w:sz w:val="24"/>
          <w:szCs w:val="24"/>
          <w:lang w:eastAsia="en-GB"/>
        </w:rPr>
        <w:t xml:space="preserve"> that the method </w:t>
      </w:r>
      <w:r w:rsidR="002254D4">
        <w:rPr>
          <w:rFonts w:ascii="Times New Roman" w:eastAsia="Times New Roman" w:hAnsi="Times New Roman" w:cs="Times New Roman"/>
          <w:sz w:val="24"/>
          <w:szCs w:val="24"/>
          <w:lang w:eastAsia="en-GB"/>
        </w:rPr>
        <w:t xml:space="preserve">can </w:t>
      </w:r>
      <w:r w:rsidR="00920AB5">
        <w:rPr>
          <w:rFonts w:ascii="Times New Roman" w:eastAsia="Times New Roman" w:hAnsi="Times New Roman" w:cs="Times New Roman"/>
          <w:sz w:val="24"/>
          <w:szCs w:val="24"/>
          <w:lang w:eastAsia="en-GB"/>
        </w:rPr>
        <w:t xml:space="preserve">produce </w:t>
      </w:r>
      <w:r w:rsidR="004E0599">
        <w:rPr>
          <w:rFonts w:ascii="Times New Roman" w:eastAsia="Times New Roman" w:hAnsi="Times New Roman" w:cs="Times New Roman"/>
          <w:sz w:val="24"/>
          <w:szCs w:val="24"/>
          <w:lang w:eastAsia="en-GB"/>
        </w:rPr>
        <w:t>well resolved</w:t>
      </w:r>
      <w:r w:rsidR="0045477C" w:rsidRPr="00AB7B4E">
        <w:rPr>
          <w:rFonts w:ascii="Times New Roman" w:eastAsia="Times New Roman" w:hAnsi="Times New Roman" w:cs="Times New Roman"/>
          <w:sz w:val="24"/>
          <w:szCs w:val="24"/>
          <w:lang w:eastAsia="en-GB"/>
        </w:rPr>
        <w:t xml:space="preserve"> solutions</w:t>
      </w:r>
      <w:r w:rsidR="0045477C">
        <w:rPr>
          <w:rFonts w:ascii="Times New Roman" w:eastAsia="Times New Roman" w:hAnsi="Times New Roman" w:cs="Times New Roman"/>
          <w:sz w:val="24"/>
          <w:szCs w:val="24"/>
          <w:lang w:eastAsia="en-GB"/>
        </w:rPr>
        <w:t xml:space="preserve"> </w:t>
      </w:r>
      <w:r w:rsidR="00975699">
        <w:rPr>
          <w:rFonts w:ascii="Times New Roman" w:eastAsia="Times New Roman" w:hAnsi="Times New Roman" w:cs="Times New Roman"/>
          <w:sz w:val="24"/>
          <w:szCs w:val="24"/>
          <w:lang w:eastAsia="en-GB"/>
        </w:rPr>
        <w:t>for</w:t>
      </w:r>
      <w:r w:rsidR="0045477C">
        <w:rPr>
          <w:rFonts w:ascii="Times New Roman" w:eastAsia="Times New Roman" w:hAnsi="Times New Roman" w:cs="Times New Roman"/>
          <w:sz w:val="24"/>
          <w:szCs w:val="24"/>
          <w:lang w:eastAsia="en-GB"/>
        </w:rPr>
        <w:t xml:space="preserve"> two-phase flow in highly heterogenous and anisotropic porous media using general unstructured grids on </w:t>
      </w:r>
      <w:r w:rsidR="002254D4">
        <w:rPr>
          <w:rFonts w:ascii="Times New Roman" w:eastAsia="Times New Roman" w:hAnsi="Times New Roman" w:cs="Times New Roman"/>
          <w:sz w:val="24"/>
          <w:szCs w:val="24"/>
          <w:lang w:eastAsia="en-GB"/>
        </w:rPr>
        <w:t>all</w:t>
      </w:r>
      <w:r w:rsidR="0045477C">
        <w:rPr>
          <w:rFonts w:ascii="Times New Roman" w:eastAsia="Times New Roman" w:hAnsi="Times New Roman" w:cs="Times New Roman"/>
          <w:sz w:val="24"/>
          <w:szCs w:val="24"/>
          <w:lang w:eastAsia="en-GB"/>
        </w:rPr>
        <w:t xml:space="preserve"> </w:t>
      </w:r>
      <w:del w:id="87" w:author="Paulo Lyra" w:date="2020-06-30T10:30:00Z">
        <w:r w:rsidR="0045477C" w:rsidDel="00E2682C">
          <w:rPr>
            <w:rFonts w:ascii="Times New Roman" w:eastAsia="Times New Roman" w:hAnsi="Times New Roman" w:cs="Times New Roman"/>
            <w:sz w:val="24"/>
            <w:szCs w:val="24"/>
            <w:lang w:eastAsia="en-GB"/>
          </w:rPr>
          <w:delText xml:space="preserve">studied </w:delText>
        </w:r>
      </w:del>
      <w:ins w:id="88" w:author="Paulo Lyra" w:date="2020-06-30T10:30:00Z">
        <w:r w:rsidR="00E2682C">
          <w:rPr>
            <w:rFonts w:ascii="Times New Roman" w:eastAsia="Times New Roman" w:hAnsi="Times New Roman" w:cs="Times New Roman"/>
            <w:sz w:val="24"/>
            <w:szCs w:val="24"/>
            <w:lang w:eastAsia="en-GB"/>
          </w:rPr>
          <w:t>considered</w:t>
        </w:r>
      </w:ins>
      <w:ins w:id="89" w:author="Paulo Lyra" w:date="2020-06-30T10:31:00Z">
        <w:r w:rsidR="00E2682C">
          <w:rPr>
            <w:rFonts w:ascii="Times New Roman" w:eastAsia="Times New Roman" w:hAnsi="Times New Roman" w:cs="Times New Roman"/>
            <w:sz w:val="24"/>
            <w:szCs w:val="24"/>
            <w:lang w:eastAsia="en-GB"/>
          </w:rPr>
          <w:t xml:space="preserve"> </w:t>
        </w:r>
      </w:ins>
      <w:r w:rsidR="0045477C">
        <w:rPr>
          <w:rFonts w:ascii="Times New Roman" w:eastAsia="Times New Roman" w:hAnsi="Times New Roman" w:cs="Times New Roman"/>
          <w:sz w:val="24"/>
          <w:szCs w:val="24"/>
          <w:lang w:eastAsia="en-GB"/>
        </w:rPr>
        <w:t>scales</w:t>
      </w:r>
      <w:r w:rsidR="002254D4">
        <w:rPr>
          <w:rFonts w:ascii="Times New Roman" w:eastAsia="Times New Roman" w:hAnsi="Times New Roman" w:cs="Times New Roman"/>
          <w:sz w:val="24"/>
          <w:szCs w:val="24"/>
          <w:lang w:eastAsia="en-GB"/>
        </w:rPr>
        <w:t>.</w:t>
      </w:r>
      <w:r w:rsidR="009149F0">
        <w:rPr>
          <w:rFonts w:ascii="Times New Roman" w:eastAsia="Times New Roman" w:hAnsi="Times New Roman" w:cs="Times New Roman"/>
          <w:sz w:val="24"/>
          <w:szCs w:val="24"/>
          <w:lang w:eastAsia="en-GB"/>
        </w:rPr>
        <w:t xml:space="preserve"> </w:t>
      </w:r>
      <w:r w:rsidR="00276C0A">
        <w:rPr>
          <w:rFonts w:ascii="Times New Roman" w:eastAsia="Times New Roman" w:hAnsi="Times New Roman" w:cs="Times New Roman"/>
          <w:sz w:val="24"/>
          <w:szCs w:val="24"/>
          <w:lang w:eastAsia="en-GB"/>
        </w:rPr>
        <w:t xml:space="preserve">As a </w:t>
      </w:r>
      <w:r w:rsidR="002D6598">
        <w:rPr>
          <w:rFonts w:ascii="Times New Roman" w:eastAsia="Times New Roman" w:hAnsi="Times New Roman" w:cs="Times New Roman"/>
          <w:sz w:val="24"/>
          <w:szCs w:val="24"/>
          <w:lang w:eastAsia="en-GB"/>
        </w:rPr>
        <w:t>consequence, the</w:t>
      </w:r>
      <w:r w:rsidR="00FE5AC5">
        <w:rPr>
          <w:rFonts w:ascii="Times New Roman" w:eastAsia="Times New Roman" w:hAnsi="Times New Roman" w:cs="Times New Roman"/>
          <w:sz w:val="24"/>
          <w:szCs w:val="24"/>
          <w:lang w:eastAsia="en-GB"/>
        </w:rPr>
        <w:t xml:space="preserve"> method</w:t>
      </w:r>
      <w:r w:rsidR="00276C0A">
        <w:rPr>
          <w:rFonts w:ascii="Times New Roman" w:eastAsia="Times New Roman" w:hAnsi="Times New Roman" w:cs="Times New Roman"/>
          <w:sz w:val="24"/>
          <w:szCs w:val="24"/>
          <w:lang w:eastAsia="en-GB"/>
        </w:rPr>
        <w:t xml:space="preserve"> captur</w:t>
      </w:r>
      <w:r w:rsidR="00FE5AC5">
        <w:rPr>
          <w:rFonts w:ascii="Times New Roman" w:eastAsia="Times New Roman" w:hAnsi="Times New Roman" w:cs="Times New Roman"/>
          <w:sz w:val="24"/>
          <w:szCs w:val="24"/>
          <w:lang w:eastAsia="en-GB"/>
        </w:rPr>
        <w:t>es</w:t>
      </w:r>
      <w:r w:rsidR="00276C0A">
        <w:rPr>
          <w:rFonts w:ascii="Times New Roman" w:eastAsia="Times New Roman" w:hAnsi="Times New Roman" w:cs="Times New Roman"/>
          <w:sz w:val="24"/>
          <w:szCs w:val="24"/>
          <w:lang w:eastAsia="en-GB"/>
        </w:rPr>
        <w:t xml:space="preserve"> the most import</w:t>
      </w:r>
      <w:r w:rsidR="00FE5AC5">
        <w:rPr>
          <w:rFonts w:ascii="Times New Roman" w:eastAsia="Times New Roman" w:hAnsi="Times New Roman" w:cs="Times New Roman"/>
          <w:sz w:val="24"/>
          <w:szCs w:val="24"/>
          <w:lang w:eastAsia="en-GB"/>
        </w:rPr>
        <w:t>ant</w:t>
      </w:r>
      <w:r w:rsidR="00276C0A">
        <w:rPr>
          <w:rFonts w:ascii="Times New Roman" w:eastAsia="Times New Roman" w:hAnsi="Times New Roman" w:cs="Times New Roman"/>
          <w:sz w:val="24"/>
          <w:szCs w:val="24"/>
          <w:lang w:eastAsia="en-GB"/>
        </w:rPr>
        <w:t xml:space="preserve"> </w:t>
      </w:r>
      <w:r w:rsidR="00FE5AC5">
        <w:rPr>
          <w:rFonts w:ascii="Times New Roman" w:eastAsia="Times New Roman" w:hAnsi="Times New Roman" w:cs="Times New Roman"/>
          <w:sz w:val="24"/>
          <w:szCs w:val="24"/>
          <w:lang w:eastAsia="en-GB"/>
        </w:rPr>
        <w:t xml:space="preserve">flow </w:t>
      </w:r>
      <w:r w:rsidR="00276C0A">
        <w:rPr>
          <w:rFonts w:ascii="Times New Roman" w:eastAsia="Times New Roman" w:hAnsi="Times New Roman" w:cs="Times New Roman"/>
          <w:sz w:val="24"/>
          <w:szCs w:val="24"/>
          <w:lang w:eastAsia="en-GB"/>
        </w:rPr>
        <w:t xml:space="preserve">features </w:t>
      </w:r>
      <w:r w:rsidR="00FE5AC5">
        <w:rPr>
          <w:rFonts w:ascii="Times New Roman" w:eastAsia="Times New Roman" w:hAnsi="Times New Roman" w:cs="Times New Roman"/>
          <w:sz w:val="24"/>
          <w:szCs w:val="24"/>
          <w:lang w:eastAsia="en-GB"/>
        </w:rPr>
        <w:t xml:space="preserve">that result </w:t>
      </w:r>
      <w:r w:rsidR="00276C0A">
        <w:rPr>
          <w:rFonts w:ascii="Times New Roman" w:eastAsia="Times New Roman" w:hAnsi="Times New Roman" w:cs="Times New Roman"/>
          <w:sz w:val="24"/>
          <w:szCs w:val="24"/>
          <w:lang w:eastAsia="en-GB"/>
        </w:rPr>
        <w:t>on high-resolution</w:t>
      </w:r>
      <w:r w:rsidR="00276C0A" w:rsidRPr="002D6598">
        <w:rPr>
          <w:rFonts w:ascii="Times New Roman" w:eastAsia="Times New Roman" w:hAnsi="Times New Roman" w:cs="Times New Roman"/>
          <w:sz w:val="24"/>
          <w:szCs w:val="24"/>
          <w:lang w:eastAsia="en-GB"/>
        </w:rPr>
        <w:t xml:space="preserve"> </w:t>
      </w:r>
      <w:r w:rsidR="002D6598" w:rsidRPr="007E2CF7">
        <w:rPr>
          <w:rFonts w:ascii="Times New Roman" w:eastAsia="Times New Roman" w:hAnsi="Times New Roman" w:cs="Times New Roman"/>
          <w:sz w:val="24"/>
          <w:szCs w:val="24"/>
          <w:lang w:eastAsia="en-GB"/>
        </w:rPr>
        <w:t xml:space="preserve">geophysical </w:t>
      </w:r>
      <w:r w:rsidR="00276C0A">
        <w:rPr>
          <w:rFonts w:ascii="Times New Roman" w:eastAsia="Times New Roman" w:hAnsi="Times New Roman" w:cs="Times New Roman"/>
          <w:sz w:val="24"/>
          <w:szCs w:val="24"/>
          <w:lang w:eastAsia="en-GB"/>
        </w:rPr>
        <w:t xml:space="preserve">models </w:t>
      </w:r>
      <w:r w:rsidR="005617CA">
        <w:rPr>
          <w:rFonts w:ascii="Times New Roman" w:eastAsia="Times New Roman" w:hAnsi="Times New Roman" w:cs="Times New Roman"/>
          <w:sz w:val="24"/>
          <w:szCs w:val="24"/>
          <w:lang w:eastAsia="en-GB"/>
        </w:rPr>
        <w:t>while</w:t>
      </w:r>
      <w:r w:rsidR="00157731">
        <w:rPr>
          <w:rFonts w:ascii="Times New Roman" w:eastAsia="Times New Roman" w:hAnsi="Times New Roman" w:cs="Times New Roman"/>
          <w:sz w:val="24"/>
          <w:szCs w:val="24"/>
          <w:lang w:eastAsia="en-GB"/>
        </w:rPr>
        <w:t xml:space="preserve"> providing</w:t>
      </w:r>
      <w:r w:rsidR="00276C0A">
        <w:rPr>
          <w:rFonts w:ascii="Times New Roman" w:eastAsia="Times New Roman" w:hAnsi="Times New Roman" w:cs="Times New Roman"/>
          <w:sz w:val="24"/>
          <w:szCs w:val="24"/>
          <w:lang w:eastAsia="en-GB"/>
        </w:rPr>
        <w:t xml:space="preserve"> suitable discretizations </w:t>
      </w:r>
      <w:r w:rsidR="004A735A">
        <w:rPr>
          <w:rFonts w:ascii="Times New Roman" w:eastAsia="Times New Roman" w:hAnsi="Times New Roman" w:cs="Times New Roman"/>
          <w:sz w:val="24"/>
          <w:szCs w:val="24"/>
          <w:lang w:eastAsia="en-GB"/>
        </w:rPr>
        <w:t xml:space="preserve">for </w:t>
      </w:r>
      <w:r w:rsidR="00276C0A">
        <w:rPr>
          <w:rFonts w:ascii="Times New Roman" w:eastAsia="Times New Roman" w:hAnsi="Times New Roman" w:cs="Times New Roman"/>
          <w:sz w:val="24"/>
          <w:szCs w:val="24"/>
          <w:lang w:eastAsia="en-GB"/>
        </w:rPr>
        <w:t xml:space="preserve">complex geological formations found in </w:t>
      </w:r>
      <w:del w:id="90" w:author="Paulo Lyra" w:date="2020-06-30T10:32:00Z">
        <w:r w:rsidR="00276C0A" w:rsidDel="00E2682C">
          <w:rPr>
            <w:rFonts w:ascii="Times New Roman" w:eastAsia="Times New Roman" w:hAnsi="Times New Roman" w:cs="Times New Roman"/>
            <w:sz w:val="24"/>
            <w:szCs w:val="24"/>
            <w:lang w:eastAsia="en-GB"/>
          </w:rPr>
          <w:delText xml:space="preserve">modern </w:delText>
        </w:r>
      </w:del>
      <w:ins w:id="91" w:author="Paulo Lyra" w:date="2020-06-30T10:32:00Z">
        <w:r w:rsidR="00E2682C">
          <w:rPr>
            <w:rFonts w:ascii="Times New Roman" w:eastAsia="Times New Roman" w:hAnsi="Times New Roman" w:cs="Times New Roman"/>
            <w:sz w:val="24"/>
            <w:szCs w:val="24"/>
            <w:lang w:eastAsia="en-GB"/>
          </w:rPr>
          <w:t xml:space="preserve">current </w:t>
        </w:r>
      </w:ins>
      <w:r w:rsidR="00276C0A">
        <w:rPr>
          <w:rFonts w:ascii="Times New Roman" w:eastAsia="Times New Roman" w:hAnsi="Times New Roman" w:cs="Times New Roman"/>
          <w:sz w:val="24"/>
          <w:szCs w:val="24"/>
          <w:lang w:eastAsia="en-GB"/>
        </w:rPr>
        <w:t>petroleum reservoir problems</w:t>
      </w:r>
      <w:r w:rsidR="00376803">
        <w:rPr>
          <w:rFonts w:ascii="Times New Roman" w:eastAsia="Times New Roman" w:hAnsi="Times New Roman" w:cs="Times New Roman"/>
          <w:sz w:val="24"/>
          <w:szCs w:val="24"/>
          <w:lang w:eastAsia="en-GB"/>
        </w:rPr>
        <w:t xml:space="preserve">. </w:t>
      </w:r>
    </w:p>
    <w:p w14:paraId="708F0F37" w14:textId="6A042DDD" w:rsidR="00383F9F" w:rsidRDefault="001F3094" w:rsidP="00383F9F">
      <w:pPr>
        <w:spacing w:before="100" w:beforeAutospacing="1" w:after="100" w:afterAutospacing="1" w:line="240" w:lineRule="auto"/>
        <w:rPr>
          <w:rFonts w:ascii="Times New Roman" w:eastAsia="Times New Roman" w:hAnsi="Times New Roman" w:cs="Times New Roman"/>
          <w:sz w:val="24"/>
          <w:szCs w:val="24"/>
          <w:lang w:eastAsia="en-GB"/>
        </w:rPr>
      </w:pPr>
      <w:r w:rsidRPr="004B41CF">
        <w:rPr>
          <w:rFonts w:ascii="Arial" w:eastAsia="Times New Roman" w:hAnsi="Arial" w:cs="Arial"/>
          <w:b/>
          <w:bCs/>
          <w:color w:val="000000"/>
          <w:sz w:val="21"/>
          <w:szCs w:val="21"/>
          <w:shd w:val="clear" w:color="auto" w:fill="FFFFFF"/>
          <w:lang w:eastAsia="en-GB"/>
        </w:rPr>
        <w:t>Novel/Additive Information:</w:t>
      </w:r>
      <w:r w:rsidRPr="004B41CF">
        <w:rPr>
          <w:rFonts w:ascii="Arial" w:eastAsia="Times New Roman" w:hAnsi="Arial" w:cs="Arial"/>
          <w:color w:val="000000"/>
          <w:sz w:val="21"/>
          <w:szCs w:val="21"/>
          <w:shd w:val="clear" w:color="auto" w:fill="FFFFFF"/>
          <w:lang w:eastAsia="en-GB"/>
        </w:rPr>
        <w:t> </w:t>
      </w:r>
      <w:r w:rsidR="00C73357">
        <w:rPr>
          <w:rFonts w:ascii="Times New Roman" w:eastAsia="Times New Roman" w:hAnsi="Times New Roman" w:cs="Times New Roman"/>
          <w:sz w:val="24"/>
          <w:szCs w:val="24"/>
          <w:lang w:eastAsia="en-GB"/>
        </w:rPr>
        <w:t>T</w:t>
      </w:r>
      <w:r w:rsidR="009C6170">
        <w:rPr>
          <w:rFonts w:ascii="Times New Roman" w:eastAsia="Times New Roman" w:hAnsi="Times New Roman" w:cs="Times New Roman"/>
          <w:sz w:val="24"/>
          <w:szCs w:val="24"/>
          <w:lang w:eastAsia="en-GB"/>
        </w:rPr>
        <w:t xml:space="preserve">he novelty of this scheme </w:t>
      </w:r>
      <w:r w:rsidR="000A4CE7">
        <w:rPr>
          <w:rFonts w:ascii="Times New Roman" w:eastAsia="Times New Roman" w:hAnsi="Times New Roman" w:cs="Times New Roman"/>
          <w:sz w:val="24"/>
          <w:szCs w:val="24"/>
          <w:lang w:eastAsia="en-GB"/>
        </w:rPr>
        <w:t>invol</w:t>
      </w:r>
      <w:r w:rsidR="0043605F">
        <w:rPr>
          <w:rFonts w:ascii="Times New Roman" w:eastAsia="Times New Roman" w:hAnsi="Times New Roman" w:cs="Times New Roman"/>
          <w:sz w:val="24"/>
          <w:szCs w:val="24"/>
          <w:lang w:eastAsia="en-GB"/>
        </w:rPr>
        <w:t>v</w:t>
      </w:r>
      <w:r w:rsidR="000A4CE7">
        <w:rPr>
          <w:rFonts w:ascii="Times New Roman" w:eastAsia="Times New Roman" w:hAnsi="Times New Roman" w:cs="Times New Roman"/>
          <w:sz w:val="24"/>
          <w:szCs w:val="24"/>
          <w:lang w:eastAsia="en-GB"/>
        </w:rPr>
        <w:t>es</w:t>
      </w:r>
      <w:r w:rsidR="009E4506">
        <w:rPr>
          <w:rFonts w:ascii="Times New Roman" w:eastAsia="Times New Roman" w:hAnsi="Times New Roman" w:cs="Times New Roman"/>
          <w:sz w:val="24"/>
          <w:szCs w:val="24"/>
          <w:lang w:eastAsia="en-GB"/>
        </w:rPr>
        <w:t xml:space="preserve"> three </w:t>
      </w:r>
      <w:r w:rsidR="003B6CBB">
        <w:rPr>
          <w:rFonts w:ascii="Times New Roman" w:eastAsia="Times New Roman" w:hAnsi="Times New Roman" w:cs="Times New Roman"/>
          <w:sz w:val="24"/>
          <w:szCs w:val="24"/>
          <w:lang w:eastAsia="en-GB"/>
        </w:rPr>
        <w:t>components</w:t>
      </w:r>
      <w:r w:rsidR="00D0485F">
        <w:rPr>
          <w:rFonts w:ascii="Times New Roman" w:eastAsia="Times New Roman" w:hAnsi="Times New Roman" w:cs="Times New Roman"/>
          <w:sz w:val="24"/>
          <w:szCs w:val="24"/>
          <w:lang w:eastAsia="en-GB"/>
        </w:rPr>
        <w:t xml:space="preserve"> which combine</w:t>
      </w:r>
      <w:r w:rsidR="009E4506">
        <w:rPr>
          <w:rFonts w:ascii="Times New Roman" w:eastAsia="Times New Roman" w:hAnsi="Times New Roman" w:cs="Times New Roman"/>
          <w:sz w:val="24"/>
          <w:szCs w:val="24"/>
          <w:lang w:eastAsia="en-GB"/>
        </w:rPr>
        <w:t xml:space="preserve"> to </w:t>
      </w:r>
      <w:r w:rsidR="006808BE">
        <w:rPr>
          <w:rFonts w:ascii="Times New Roman" w:eastAsia="Times New Roman" w:hAnsi="Times New Roman" w:cs="Times New Roman"/>
          <w:sz w:val="24"/>
          <w:szCs w:val="24"/>
          <w:lang w:eastAsia="en-GB"/>
        </w:rPr>
        <w:t>enable consistent</w:t>
      </w:r>
      <w:r w:rsidR="009E4506">
        <w:rPr>
          <w:rFonts w:ascii="Times New Roman" w:eastAsia="Times New Roman" w:hAnsi="Times New Roman" w:cs="Times New Roman"/>
          <w:sz w:val="24"/>
          <w:szCs w:val="24"/>
          <w:lang w:eastAsia="en-GB"/>
        </w:rPr>
        <w:t xml:space="preserve"> multiscale simulation on unstructured grids: </w:t>
      </w:r>
      <w:r w:rsidR="00835F34">
        <w:rPr>
          <w:rFonts w:ascii="Times New Roman" w:eastAsia="Times New Roman" w:hAnsi="Times New Roman" w:cs="Times New Roman"/>
          <w:sz w:val="24"/>
          <w:szCs w:val="24"/>
          <w:lang w:eastAsia="en-GB"/>
        </w:rPr>
        <w:t xml:space="preserve">i) </w:t>
      </w:r>
      <w:r w:rsidR="009E4506">
        <w:rPr>
          <w:rFonts w:ascii="Times New Roman" w:eastAsia="Times New Roman" w:hAnsi="Times New Roman" w:cs="Times New Roman"/>
          <w:sz w:val="24"/>
          <w:szCs w:val="24"/>
          <w:lang w:eastAsia="en-GB"/>
        </w:rPr>
        <w:t xml:space="preserve">a </w:t>
      </w:r>
      <w:r w:rsidR="00A44711">
        <w:rPr>
          <w:rFonts w:ascii="Times New Roman" w:eastAsia="Times New Roman" w:hAnsi="Times New Roman" w:cs="Times New Roman"/>
          <w:sz w:val="24"/>
          <w:szCs w:val="24"/>
          <w:lang w:eastAsia="en-GB"/>
        </w:rPr>
        <w:t xml:space="preserve">new approach to primal and dual coarse </w:t>
      </w:r>
      <w:r w:rsidR="00835F34">
        <w:rPr>
          <w:rFonts w:ascii="Times New Roman" w:eastAsia="Times New Roman" w:hAnsi="Times New Roman" w:cs="Times New Roman"/>
          <w:sz w:val="24"/>
          <w:szCs w:val="24"/>
          <w:lang w:eastAsia="en-GB"/>
        </w:rPr>
        <w:t xml:space="preserve">grid </w:t>
      </w:r>
      <w:r w:rsidR="00A44711">
        <w:rPr>
          <w:rFonts w:ascii="Times New Roman" w:eastAsia="Times New Roman" w:hAnsi="Times New Roman" w:cs="Times New Roman"/>
          <w:sz w:val="24"/>
          <w:szCs w:val="24"/>
          <w:lang w:eastAsia="en-GB"/>
        </w:rPr>
        <w:t xml:space="preserve">generation, </w:t>
      </w:r>
      <w:r w:rsidR="00835F34">
        <w:rPr>
          <w:rFonts w:ascii="Times New Roman" w:eastAsia="Times New Roman" w:hAnsi="Times New Roman" w:cs="Times New Roman"/>
          <w:sz w:val="24"/>
          <w:szCs w:val="24"/>
          <w:lang w:eastAsia="en-GB"/>
        </w:rPr>
        <w:t>ii) a novel</w:t>
      </w:r>
      <w:r w:rsidR="00A44711">
        <w:rPr>
          <w:rFonts w:ascii="Times New Roman" w:eastAsia="Times New Roman" w:hAnsi="Times New Roman" w:cs="Times New Roman"/>
          <w:sz w:val="24"/>
          <w:szCs w:val="24"/>
          <w:lang w:eastAsia="en-GB"/>
        </w:rPr>
        <w:t xml:space="preserve"> technique </w:t>
      </w:r>
      <w:r w:rsidR="00383F9F">
        <w:rPr>
          <w:rFonts w:ascii="Times New Roman" w:eastAsia="Times New Roman" w:hAnsi="Times New Roman" w:cs="Times New Roman"/>
          <w:sz w:val="24"/>
          <w:szCs w:val="24"/>
          <w:lang w:eastAsia="en-GB"/>
        </w:rPr>
        <w:t>to restrain basis function</w:t>
      </w:r>
      <w:r w:rsidR="00BE7FE7">
        <w:rPr>
          <w:rFonts w:ascii="Times New Roman" w:eastAsia="Times New Roman" w:hAnsi="Times New Roman" w:cs="Times New Roman"/>
          <w:sz w:val="24"/>
          <w:szCs w:val="24"/>
          <w:lang w:eastAsia="en-GB"/>
        </w:rPr>
        <w:t xml:space="preserve"> induced leakage </w:t>
      </w:r>
      <w:r w:rsidR="00383F9F">
        <w:rPr>
          <w:rFonts w:ascii="Times New Roman" w:eastAsia="Times New Roman" w:hAnsi="Times New Roman" w:cs="Times New Roman"/>
          <w:sz w:val="24"/>
          <w:szCs w:val="24"/>
          <w:lang w:eastAsia="en-GB"/>
        </w:rPr>
        <w:t xml:space="preserve">and </w:t>
      </w:r>
      <w:r w:rsidR="00BE7FE7">
        <w:rPr>
          <w:rFonts w:ascii="Times New Roman" w:eastAsia="Times New Roman" w:hAnsi="Times New Roman" w:cs="Times New Roman"/>
          <w:sz w:val="24"/>
          <w:szCs w:val="24"/>
          <w:lang w:eastAsia="en-GB"/>
        </w:rPr>
        <w:t xml:space="preserve">iii) </w:t>
      </w:r>
      <w:r w:rsidR="00383F9F">
        <w:rPr>
          <w:rFonts w:ascii="Times New Roman" w:eastAsia="Times New Roman" w:hAnsi="Times New Roman" w:cs="Times New Roman"/>
          <w:sz w:val="24"/>
          <w:szCs w:val="24"/>
          <w:lang w:eastAsia="en-GB"/>
        </w:rPr>
        <w:t xml:space="preserve">for the first time the coupling of </w:t>
      </w:r>
      <w:ins w:id="92" w:author="Darlan" w:date="2020-06-30T12:25:00Z">
        <w:r w:rsidR="00D65739">
          <w:rPr>
            <w:rFonts w:ascii="Times New Roman" w:eastAsia="Times New Roman" w:hAnsi="Times New Roman" w:cs="Times New Roman"/>
            <w:sz w:val="24"/>
            <w:szCs w:val="24"/>
            <w:lang w:eastAsia="en-GB"/>
          </w:rPr>
          <w:t xml:space="preserve">the </w:t>
        </w:r>
      </w:ins>
      <w:r w:rsidR="001C078E">
        <w:rPr>
          <w:rFonts w:ascii="Times New Roman" w:eastAsia="Times New Roman" w:hAnsi="Times New Roman" w:cs="Times New Roman"/>
          <w:sz w:val="24"/>
          <w:szCs w:val="24"/>
          <w:lang w:eastAsia="en-GB"/>
        </w:rPr>
        <w:t>Algebraic Multiscale</w:t>
      </w:r>
      <w:r w:rsidR="00F07991">
        <w:rPr>
          <w:rFonts w:ascii="Times New Roman" w:eastAsia="Times New Roman" w:hAnsi="Times New Roman" w:cs="Times New Roman"/>
          <w:sz w:val="24"/>
          <w:szCs w:val="24"/>
          <w:lang w:eastAsia="en-GB"/>
        </w:rPr>
        <w:t xml:space="preserve"> </w:t>
      </w:r>
      <w:ins w:id="93" w:author="Darlan" w:date="2020-06-30T12:25:00Z">
        <w:r w:rsidR="00D65739">
          <w:rPr>
            <w:rFonts w:ascii="Times New Roman" w:eastAsia="Times New Roman" w:hAnsi="Times New Roman" w:cs="Times New Roman"/>
            <w:sz w:val="24"/>
            <w:szCs w:val="24"/>
            <w:lang w:eastAsia="en-GB"/>
          </w:rPr>
          <w:t xml:space="preserve">Solver </w:t>
        </w:r>
      </w:ins>
      <w:r w:rsidR="00F07991">
        <w:rPr>
          <w:rFonts w:ascii="Times New Roman" w:eastAsia="Times New Roman" w:hAnsi="Times New Roman" w:cs="Times New Roman"/>
          <w:sz w:val="24"/>
          <w:szCs w:val="24"/>
          <w:lang w:eastAsia="en-GB"/>
        </w:rPr>
        <w:t>(AMS)</w:t>
      </w:r>
      <w:r w:rsidR="00383F9F">
        <w:rPr>
          <w:rFonts w:ascii="Times New Roman" w:eastAsia="Times New Roman" w:hAnsi="Times New Roman" w:cs="Times New Roman"/>
          <w:sz w:val="24"/>
          <w:szCs w:val="24"/>
          <w:lang w:eastAsia="en-GB"/>
        </w:rPr>
        <w:t xml:space="preserve"> with a Multipoint Flux approximation with a Diamond Stencil</w:t>
      </w:r>
      <w:ins w:id="94" w:author="Darlan" w:date="2020-06-30T12:26:00Z">
        <w:r w:rsidR="00D65739">
          <w:rPr>
            <w:rFonts w:ascii="Times New Roman" w:eastAsia="Times New Roman" w:hAnsi="Times New Roman" w:cs="Times New Roman"/>
            <w:sz w:val="24"/>
            <w:szCs w:val="24"/>
            <w:lang w:eastAsia="en-GB"/>
          </w:rPr>
          <w:t xml:space="preserve"> (MPFA-D)</w:t>
        </w:r>
      </w:ins>
      <w:r w:rsidR="00383F9F">
        <w:rPr>
          <w:rFonts w:ascii="Times New Roman" w:eastAsia="Times New Roman" w:hAnsi="Times New Roman" w:cs="Times New Roman"/>
          <w:sz w:val="24"/>
          <w:szCs w:val="24"/>
          <w:lang w:eastAsia="en-GB"/>
        </w:rPr>
        <w:t>.</w:t>
      </w:r>
    </w:p>
    <w:sectPr w:rsidR="00383F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Kp-Regular">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7B0BC3"/>
    <w:multiLevelType w:val="multilevel"/>
    <w:tmpl w:val="B2702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rtur Castiel">
    <w15:presenceInfo w15:providerId="Windows Live" w15:userId="e4a4f35b6e1f770f"/>
  </w15:person>
  <w15:person w15:author="Darlan">
    <w15:presenceInfo w15:providerId="Windows Live" w15:userId="64b978838086630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trackRevisions/>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0662D"/>
    <w:rsid w:val="000034BD"/>
    <w:rsid w:val="000141ED"/>
    <w:rsid w:val="00025C59"/>
    <w:rsid w:val="00040DD8"/>
    <w:rsid w:val="00057AAF"/>
    <w:rsid w:val="00057C96"/>
    <w:rsid w:val="00064EC9"/>
    <w:rsid w:val="00070892"/>
    <w:rsid w:val="0007292C"/>
    <w:rsid w:val="000904F7"/>
    <w:rsid w:val="000A4CE7"/>
    <w:rsid w:val="000A5A9E"/>
    <w:rsid w:val="000B3D2B"/>
    <w:rsid w:val="000C0820"/>
    <w:rsid w:val="001236FF"/>
    <w:rsid w:val="00142AA1"/>
    <w:rsid w:val="001543A8"/>
    <w:rsid w:val="00157731"/>
    <w:rsid w:val="00186983"/>
    <w:rsid w:val="00194923"/>
    <w:rsid w:val="001A0FA3"/>
    <w:rsid w:val="001C078E"/>
    <w:rsid w:val="001D5216"/>
    <w:rsid w:val="001F2F9D"/>
    <w:rsid w:val="001F3094"/>
    <w:rsid w:val="002254D4"/>
    <w:rsid w:val="002551DA"/>
    <w:rsid w:val="00276C0A"/>
    <w:rsid w:val="00280F24"/>
    <w:rsid w:val="002B64C3"/>
    <w:rsid w:val="002D6598"/>
    <w:rsid w:val="00306454"/>
    <w:rsid w:val="00363C40"/>
    <w:rsid w:val="00376803"/>
    <w:rsid w:val="00383F9F"/>
    <w:rsid w:val="003A15E4"/>
    <w:rsid w:val="003B6CBB"/>
    <w:rsid w:val="003C63FC"/>
    <w:rsid w:val="003D37F3"/>
    <w:rsid w:val="003E1A51"/>
    <w:rsid w:val="003E5D91"/>
    <w:rsid w:val="003E7B08"/>
    <w:rsid w:val="0043605F"/>
    <w:rsid w:val="00441C30"/>
    <w:rsid w:val="004527A2"/>
    <w:rsid w:val="0045292A"/>
    <w:rsid w:val="0045477C"/>
    <w:rsid w:val="00461315"/>
    <w:rsid w:val="0046705D"/>
    <w:rsid w:val="00480D88"/>
    <w:rsid w:val="004816EF"/>
    <w:rsid w:val="004A735A"/>
    <w:rsid w:val="004E0599"/>
    <w:rsid w:val="004E4A63"/>
    <w:rsid w:val="00512057"/>
    <w:rsid w:val="00523256"/>
    <w:rsid w:val="00552474"/>
    <w:rsid w:val="005617CA"/>
    <w:rsid w:val="00591815"/>
    <w:rsid w:val="005C2F95"/>
    <w:rsid w:val="005E1409"/>
    <w:rsid w:val="0061052D"/>
    <w:rsid w:val="00625909"/>
    <w:rsid w:val="00635F6E"/>
    <w:rsid w:val="00651DF9"/>
    <w:rsid w:val="006808BE"/>
    <w:rsid w:val="00685B5D"/>
    <w:rsid w:val="006A1D1B"/>
    <w:rsid w:val="006E4CB1"/>
    <w:rsid w:val="00701229"/>
    <w:rsid w:val="00727ECF"/>
    <w:rsid w:val="00760A3B"/>
    <w:rsid w:val="007837C0"/>
    <w:rsid w:val="007B0296"/>
    <w:rsid w:val="007B172C"/>
    <w:rsid w:val="007E2CF7"/>
    <w:rsid w:val="008060AE"/>
    <w:rsid w:val="0080662D"/>
    <w:rsid w:val="00834453"/>
    <w:rsid w:val="00835F34"/>
    <w:rsid w:val="008458F0"/>
    <w:rsid w:val="008570E3"/>
    <w:rsid w:val="00866703"/>
    <w:rsid w:val="008A3BBB"/>
    <w:rsid w:val="008B7B01"/>
    <w:rsid w:val="008C6C9C"/>
    <w:rsid w:val="009023C3"/>
    <w:rsid w:val="009149F0"/>
    <w:rsid w:val="00920AB5"/>
    <w:rsid w:val="00975699"/>
    <w:rsid w:val="00991342"/>
    <w:rsid w:val="00996BC7"/>
    <w:rsid w:val="009A77A6"/>
    <w:rsid w:val="009B239E"/>
    <w:rsid w:val="009C6170"/>
    <w:rsid w:val="009D7311"/>
    <w:rsid w:val="009E4506"/>
    <w:rsid w:val="009F5FAA"/>
    <w:rsid w:val="009F77F7"/>
    <w:rsid w:val="00A03234"/>
    <w:rsid w:val="00A24560"/>
    <w:rsid w:val="00A301D2"/>
    <w:rsid w:val="00A44711"/>
    <w:rsid w:val="00A54ED3"/>
    <w:rsid w:val="00A9306F"/>
    <w:rsid w:val="00A94BB0"/>
    <w:rsid w:val="00AA2A2F"/>
    <w:rsid w:val="00AA48A4"/>
    <w:rsid w:val="00AB5348"/>
    <w:rsid w:val="00AB69F8"/>
    <w:rsid w:val="00AB7B4E"/>
    <w:rsid w:val="00AE7B0D"/>
    <w:rsid w:val="00AF2C2D"/>
    <w:rsid w:val="00B454A5"/>
    <w:rsid w:val="00B64E9F"/>
    <w:rsid w:val="00B81DD5"/>
    <w:rsid w:val="00B926F7"/>
    <w:rsid w:val="00BB113F"/>
    <w:rsid w:val="00BC43AC"/>
    <w:rsid w:val="00BC4BB1"/>
    <w:rsid w:val="00BE7FE7"/>
    <w:rsid w:val="00C0199C"/>
    <w:rsid w:val="00C174B0"/>
    <w:rsid w:val="00C344F4"/>
    <w:rsid w:val="00C73357"/>
    <w:rsid w:val="00C83784"/>
    <w:rsid w:val="00C86E19"/>
    <w:rsid w:val="00C90BED"/>
    <w:rsid w:val="00CA6CF0"/>
    <w:rsid w:val="00CA7047"/>
    <w:rsid w:val="00CD672E"/>
    <w:rsid w:val="00D0317A"/>
    <w:rsid w:val="00D0485F"/>
    <w:rsid w:val="00D26A1F"/>
    <w:rsid w:val="00D50D1B"/>
    <w:rsid w:val="00D52067"/>
    <w:rsid w:val="00D65739"/>
    <w:rsid w:val="00DB043A"/>
    <w:rsid w:val="00DB55AF"/>
    <w:rsid w:val="00DE220D"/>
    <w:rsid w:val="00E228AD"/>
    <w:rsid w:val="00E238EB"/>
    <w:rsid w:val="00E2682C"/>
    <w:rsid w:val="00E31DEB"/>
    <w:rsid w:val="00E61023"/>
    <w:rsid w:val="00E71631"/>
    <w:rsid w:val="00E74585"/>
    <w:rsid w:val="00EA724C"/>
    <w:rsid w:val="00ED7374"/>
    <w:rsid w:val="00F07991"/>
    <w:rsid w:val="00F254E1"/>
    <w:rsid w:val="00F368BD"/>
    <w:rsid w:val="00F45445"/>
    <w:rsid w:val="00F51327"/>
    <w:rsid w:val="00F773CC"/>
    <w:rsid w:val="00F95E1E"/>
    <w:rsid w:val="00FB42D0"/>
    <w:rsid w:val="00FC125A"/>
    <w:rsid w:val="00FD1856"/>
    <w:rsid w:val="00FD5BC8"/>
    <w:rsid w:val="00FE5AC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2CA2AF"/>
  <w15:docId w15:val="{16E75E4E-F85D-433F-B12D-8CCB0E1523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80662D"/>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0662D"/>
    <w:rPr>
      <w:rFonts w:ascii="Times New Roman" w:eastAsia="Times New Roman" w:hAnsi="Times New Roman" w:cs="Times New Roman"/>
      <w:b/>
      <w:bCs/>
      <w:sz w:val="27"/>
      <w:szCs w:val="27"/>
      <w:lang w:eastAsia="en-GB"/>
    </w:rPr>
  </w:style>
  <w:style w:type="character" w:styleId="Strong">
    <w:name w:val="Strong"/>
    <w:basedOn w:val="DefaultParagraphFont"/>
    <w:uiPriority w:val="22"/>
    <w:qFormat/>
    <w:rsid w:val="0080662D"/>
    <w:rPr>
      <w:b/>
      <w:bCs/>
    </w:rPr>
  </w:style>
  <w:style w:type="paragraph" w:styleId="NormalWeb">
    <w:name w:val="Normal (Web)"/>
    <w:basedOn w:val="Normal"/>
    <w:uiPriority w:val="99"/>
    <w:semiHidden/>
    <w:unhideWhenUsed/>
    <w:rsid w:val="0080662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fontstyle01">
    <w:name w:val="fontstyle01"/>
    <w:basedOn w:val="DefaultParagraphFont"/>
    <w:rsid w:val="00AB7B4E"/>
    <w:rPr>
      <w:rFonts w:ascii="Kp-Regular" w:hAnsi="Kp-Regular" w:hint="default"/>
      <w:b w:val="0"/>
      <w:bCs w:val="0"/>
      <w:i w:val="0"/>
      <w:iCs w:val="0"/>
      <w:color w:val="000000"/>
      <w:sz w:val="24"/>
      <w:szCs w:val="24"/>
    </w:rPr>
  </w:style>
  <w:style w:type="paragraph" w:styleId="Revision">
    <w:name w:val="Revision"/>
    <w:hidden/>
    <w:uiPriority w:val="99"/>
    <w:semiHidden/>
    <w:rsid w:val="002D6598"/>
    <w:pPr>
      <w:spacing w:after="0" w:line="240" w:lineRule="auto"/>
    </w:pPr>
  </w:style>
  <w:style w:type="paragraph" w:styleId="BalloonText">
    <w:name w:val="Balloon Text"/>
    <w:basedOn w:val="Normal"/>
    <w:link w:val="BalloonTextChar"/>
    <w:uiPriority w:val="99"/>
    <w:semiHidden/>
    <w:unhideWhenUsed/>
    <w:rsid w:val="002D659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D659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79803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92FB2D-19E7-4A5E-933C-AB5F0EDABE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533</Words>
  <Characters>3044</Characters>
  <Application>Microsoft Office Word</Application>
  <DocSecurity>0</DocSecurity>
  <Lines>25</Lines>
  <Paragraphs>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3570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Artur Castiel</dc:creator>
  <cp:keywords/>
  <dc:description/>
  <cp:lastModifiedBy>Artur Castiel</cp:lastModifiedBy>
  <cp:revision>3</cp:revision>
  <dcterms:created xsi:type="dcterms:W3CDTF">2020-06-30T16:08:00Z</dcterms:created>
  <dcterms:modified xsi:type="dcterms:W3CDTF">2020-06-30T17:38:00Z</dcterms:modified>
</cp:coreProperties>
</file>