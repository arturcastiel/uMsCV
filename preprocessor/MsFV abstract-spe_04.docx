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2AEB" w14:textId="3AD91EC6" w:rsid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https://www.spe.org/events/en/2021/conference/21rsc/call-for-papers.html</w:t>
      </w:r>
    </w:p>
    <w:p w14:paraId="1DE29F0D" w14:textId="78C21867" w:rsidR="0080662D" w:rsidRP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Abstract Information </w:t>
      </w:r>
    </w:p>
    <w:p w14:paraId="19FC6647" w14:textId="77777777" w:rsidR="0080662D" w:rsidRPr="0080662D" w:rsidRDefault="0080662D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notes that Abstract submissions should be formatted into four (4) specific paragraphs:</w:t>
      </w:r>
    </w:p>
    <w:p w14:paraId="02EC803F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Objectives/Scope: Please list the objectives and/or scope of the proposed paper. (25-75 words)</w:t>
      </w:r>
    </w:p>
    <w:p w14:paraId="4600AB2E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Methods, Procedures, Process: Briefly explain your overall approach, including your methods, procedures and process. (75-100 words)</w:t>
      </w:r>
    </w:p>
    <w:p w14:paraId="22B3E9B1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Results, Observations, Conclusions: Please describe the results, observations and conclusions of the proposed paper. (100-200 words)</w:t>
      </w:r>
    </w:p>
    <w:p w14:paraId="087D0464" w14:textId="30445358" w:rsid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Novel/Additive Information: Please explain how this paper will present novel (new) or additive information to the existing body of literature that can be of benefit to and/or add to the state of knowledge in the petroleum industry. (25-75 words</w:t>
      </w:r>
    </w:p>
    <w:p w14:paraId="483E1336" w14:textId="78468D52" w:rsidR="0080662D" w:rsidRPr="0094010E" w:rsidRDefault="003D37F3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:rPrChange w:id="0" w:author="Artur Castiel" w:date="2020-06-30T18:44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  <w:ins w:id="1" w:author="Artur Castiel" w:date="2020-06-30T18:38:00Z">
        <w:r w:rsidRPr="003D37F3">
          <w:rPr>
            <w:rFonts w:ascii="Arial" w:eastAsia="Times New Roman" w:hAnsi="Arial" w:cs="Arial"/>
            <w:b/>
            <w:bCs/>
            <w:color w:val="000000"/>
            <w:sz w:val="21"/>
            <w:szCs w:val="21"/>
            <w:shd w:val="clear" w:color="auto" w:fill="FFFFFF"/>
            <w:lang w:eastAsia="en-GB"/>
            <w:rPrChange w:id="2" w:author="Artur Castiel" w:date="2020-06-30T18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>T</w:t>
        </w:r>
        <w:r>
          <w:rPr>
            <w:rFonts w:ascii="Arial" w:eastAsia="Times New Roman" w:hAnsi="Arial" w:cs="Arial"/>
            <w:b/>
            <w:bCs/>
            <w:color w:val="000000"/>
            <w:sz w:val="21"/>
            <w:szCs w:val="21"/>
            <w:shd w:val="clear" w:color="auto" w:fill="FFFFFF"/>
            <w:lang w:eastAsia="en-GB"/>
          </w:rPr>
          <w:t>itle</w:t>
        </w:r>
        <w:r w:rsidRPr="0094010E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3" w:author="Artur Castiel" w:date="2020-06-30T18:44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 xml:space="preserve">: </w:t>
        </w:r>
      </w:ins>
      <w:ins w:id="4" w:author="Artur Castiel" w:date="2020-06-30T18:43:00Z">
        <w:r w:rsidR="0094010E" w:rsidRPr="0094010E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5" w:author="Artur Castiel" w:date="2020-06-30T18:44:00Z">
              <w:rPr>
                <w:rFonts w:ascii="Segoe UI" w:hAnsi="Segoe UI" w:cs="Segoe UI"/>
                <w:color w:val="4A4A4A"/>
                <w:sz w:val="23"/>
                <w:szCs w:val="23"/>
                <w:shd w:val="clear" w:color="auto" w:fill="FFFFFF"/>
              </w:rPr>
            </w:rPrChange>
          </w:rPr>
          <w:t xml:space="preserve">An Algebraic Multiscale Solver for the Simulation of Two-Phase Flows in Heterogeneous and </w:t>
        </w:r>
        <w:proofErr w:type="spellStart"/>
        <w:r w:rsidR="0094010E" w:rsidRPr="0094010E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6" w:author="Artur Castiel" w:date="2020-06-30T18:44:00Z">
              <w:rPr>
                <w:rFonts w:ascii="Segoe UI" w:hAnsi="Segoe UI" w:cs="Segoe UI"/>
                <w:color w:val="4A4A4A"/>
                <w:sz w:val="23"/>
                <w:szCs w:val="23"/>
                <w:shd w:val="clear" w:color="auto" w:fill="FFFFFF"/>
              </w:rPr>
            </w:rPrChange>
          </w:rPr>
          <w:t>Anisotorpic</w:t>
        </w:r>
        <w:proofErr w:type="spellEnd"/>
        <w:r w:rsidR="0094010E" w:rsidRPr="0094010E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7" w:author="Artur Castiel" w:date="2020-06-30T18:44:00Z">
              <w:rPr>
                <w:rFonts w:ascii="Segoe UI" w:hAnsi="Segoe UI" w:cs="Segoe UI"/>
                <w:color w:val="4A4A4A"/>
                <w:sz w:val="23"/>
                <w:szCs w:val="23"/>
                <w:shd w:val="clear" w:color="auto" w:fill="FFFFFF"/>
              </w:rPr>
            </w:rPrChange>
          </w:rPr>
          <w:t xml:space="preserve"> Porous Media Using Truly Unstructured Grids</w:t>
        </w:r>
        <w:r w:rsidR="0094010E" w:rsidRPr="0094010E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8" w:author="Artur Castiel" w:date="2020-06-30T18:44:00Z">
              <w:rPr>
                <w:rFonts w:ascii="Segoe UI" w:hAnsi="Segoe UI" w:cs="Segoe UI"/>
                <w:color w:val="4A4A4A"/>
                <w:sz w:val="23"/>
                <w:szCs w:val="23"/>
                <w:shd w:val="clear" w:color="auto" w:fill="FFFFFF"/>
              </w:rPr>
            </w:rPrChange>
          </w:rPr>
          <w:t xml:space="preserve"> – (AMS-U)</w:t>
        </w:r>
      </w:ins>
    </w:p>
    <w:p w14:paraId="145B95DD" w14:textId="3C417F15" w:rsidR="00363C40" w:rsidRDefault="00D0317A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Objectives/Scope: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</w:t>
      </w:r>
      <w:r w:rsidR="00AB7B4E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multiscale </w:t>
      </w:r>
      <w:r w:rsidR="00E238E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finite volume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framework for the s</w:t>
      </w:r>
      <w:r w:rsidR="00B454A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imulation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025C59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phase flow in heterogenous and anisotropic porous media </w:t>
      </w:r>
      <w:r w:rsidR="001F2F9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B3D2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quite general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unstructured grids</w:t>
      </w:r>
      <w:r w:rsidR="00F4544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enable</w:t>
      </w:r>
      <w:r w:rsidR="00142AA1" w:rsidRPr="00E2682C">
        <w:rPr>
          <w:rFonts w:ascii="Times New Roman" w:hAnsi="Times New Roman" w:cs="Times New Roman"/>
          <w:sz w:val="24"/>
          <w:szCs w:val="24"/>
          <w:rPrChange w:id="9" w:author="Paulo Lyra" w:date="2020-06-30T10:26:00Z">
            <w:rPr/>
          </w:rPrChange>
        </w:rPr>
        <w:t xml:space="preserve"> geophysical </w:t>
      </w:r>
      <w:r w:rsidR="009A77A6" w:rsidRPr="00E2682C">
        <w:rPr>
          <w:rFonts w:ascii="Times New Roman" w:hAnsi="Times New Roman" w:cs="Times New Roman"/>
          <w:sz w:val="24"/>
          <w:szCs w:val="24"/>
          <w:rPrChange w:id="10" w:author="Paulo Lyra" w:date="2020-06-30T10:26:00Z">
            <w:rPr/>
          </w:rPrChange>
        </w:rPr>
        <w:t xml:space="preserve">grid defined </w:t>
      </w:r>
      <w:r w:rsidR="00142AA1" w:rsidRPr="00E2682C">
        <w:rPr>
          <w:rFonts w:ascii="Times New Roman" w:hAnsi="Times New Roman" w:cs="Times New Roman"/>
          <w:sz w:val="24"/>
          <w:szCs w:val="24"/>
          <w:rPrChange w:id="11" w:author="Paulo Lyra" w:date="2020-06-30T10:26:00Z">
            <w:rPr/>
          </w:rPrChange>
        </w:rPr>
        <w:t xml:space="preserve">properties </w:t>
      </w:r>
      <w:r w:rsidR="00461315" w:rsidRPr="00E2682C">
        <w:rPr>
          <w:rFonts w:ascii="Times New Roman" w:hAnsi="Times New Roman" w:cs="Times New Roman"/>
          <w:sz w:val="24"/>
          <w:szCs w:val="24"/>
          <w:rPrChange w:id="12" w:author="Paulo Lyra" w:date="2020-06-30T10:26:00Z">
            <w:rPr/>
          </w:rPrChange>
        </w:rPr>
        <w:t>to be used directly</w:t>
      </w:r>
      <w:r w:rsidR="009A77A6" w:rsidRPr="00E2682C">
        <w:rPr>
          <w:rFonts w:ascii="Times New Roman" w:hAnsi="Times New Roman" w:cs="Times New Roman"/>
          <w:sz w:val="24"/>
          <w:szCs w:val="24"/>
          <w:rPrChange w:id="13" w:author="Paulo Lyra" w:date="2020-06-30T10:26:00Z">
            <w:rPr/>
          </w:rPrChange>
        </w:rPr>
        <w:t>.</w:t>
      </w:r>
    </w:p>
    <w:p w14:paraId="786495A9" w14:textId="4C25A8DD" w:rsidR="00A301D2" w:rsidRPr="005E7224" w:rsidDel="00AB69F8" w:rsidRDefault="00CD672E" w:rsidP="003D37F3">
      <w:pPr>
        <w:spacing w:before="100" w:beforeAutospacing="1" w:after="100" w:afterAutospacing="1" w:line="240" w:lineRule="auto"/>
        <w:rPr>
          <w:ins w:id="14" w:author="Darlan" w:date="2020-06-30T12:37:00Z"/>
          <w:del w:id="15" w:author="Artur Castiel" w:date="2020-06-30T16:44:00Z"/>
          <w:rFonts w:ascii="Times New Roman" w:eastAsia="Times New Roman" w:hAnsi="Times New Roman" w:cs="Times New Roman"/>
          <w:sz w:val="24"/>
          <w:szCs w:val="24"/>
          <w:lang w:eastAsia="en-GB"/>
          <w:rPrChange w:id="16" w:author="Artur Castiel" w:date="2020-06-30T19:42:00Z">
            <w:rPr>
              <w:ins w:id="17" w:author="Darlan" w:date="2020-06-30T12:37:00Z"/>
              <w:del w:id="18" w:author="Artur Castiel" w:date="2020-06-30T16:44:00Z"/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</w:rPrChange>
        </w:rPr>
        <w:pPrChange w:id="19" w:author="Artur Castiel" w:date="2020-06-30T16:51:00Z">
          <w:pPr>
            <w:spacing w:before="100" w:beforeAutospacing="1" w:after="100" w:afterAutospacing="1" w:line="240" w:lineRule="auto"/>
          </w:pPr>
        </w:pPrChange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Methods, Procedures, Process: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64E9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novel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pre-grid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strategy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presented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8A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auxiliary mesh is used to assist the creation </w:t>
      </w:r>
      <w:r w:rsidR="00A03234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</w:t>
      </w:r>
      <w:del w:id="20" w:author="Artur Castiel" w:date="2020-06-30T19:46:00Z">
        <w:r w:rsidR="00363C40" w:rsidDel="005E7224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primal and dual </w:delText>
        </w:r>
      </w:del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coarse </w:t>
      </w:r>
      <w:r w:rsidR="00A24560">
        <w:rPr>
          <w:rFonts w:ascii="Times New Roman" w:eastAsia="Times New Roman" w:hAnsi="Times New Roman" w:cs="Times New Roman"/>
          <w:sz w:val="24"/>
          <w:szCs w:val="24"/>
          <w:lang w:eastAsia="en-GB"/>
        </w:rPr>
        <w:t>grids.</w:t>
      </w:r>
      <w:r w:rsidR="00E716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21" w:author="Artur Castiel" w:date="2020-06-30T18:37:00Z">
        <w:r w:rsidR="003D37F3" w:rsidRP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Due to the unstructured grid connectivity, the dual grids do not retain the uncoupling associated </w:t>
        </w:r>
      </w:ins>
      <w:ins w:id="22" w:author="Artur Castiel" w:date="2020-06-30T19:31:00Z">
        <w:r w:rsidR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with</w:t>
        </w:r>
      </w:ins>
      <w:ins w:id="23" w:author="Artur Castiel" w:date="2020-06-30T18:37:00Z">
        <w:r w:rsidR="003D37F3" w:rsidRP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 structured grids. This</w:t>
        </w:r>
      </w:ins>
      <w:ins w:id="24" w:author="Artur Castiel" w:date="2020-06-30T19:42:00Z">
        <w:r w:rsidR="005E7224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may</w:t>
        </w:r>
      </w:ins>
      <w:ins w:id="25" w:author="Artur Castiel" w:date="2020-06-30T18:37:00Z">
        <w:r w:rsidR="003D37F3" w:rsidRP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lead to errors </w:t>
        </w:r>
      </w:ins>
      <w:ins w:id="26" w:author="Artur Castiel" w:date="2020-06-30T19:42:00Z">
        <w:r w:rsidR="005E7224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on</w:t>
        </w:r>
      </w:ins>
      <w:ins w:id="27" w:author="Artur Castiel" w:date="2020-06-30T18:37:00Z">
        <w:r w:rsidR="003D37F3" w:rsidRP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the basis function</w:t>
        </w:r>
      </w:ins>
      <w:ins w:id="28" w:author="Artur Castiel" w:date="2020-06-30T19:32:00Z">
        <w:r w:rsidR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ins w:id="29" w:author="Artur Castiel" w:date="2020-06-30T19:43:00Z">
        <w:r w:rsidR="005E7224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and eventual loss in mass conservation</w:t>
        </w:r>
      </w:ins>
      <w:ins w:id="30" w:author="Artur Castiel" w:date="2020-06-30T18:37:00Z">
        <w:r w:rsidR="003D37F3" w:rsidRP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.</w:t>
        </w:r>
        <w:r w:rsidR="003D37F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del w:id="31" w:author="Artur Castiel" w:date="2020-06-30T18:37:00Z">
        <w:r w:rsidR="00E71631" w:rsidRPr="00625909" w:rsidDel="003D37F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32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Due to the resulting </w:delText>
        </w:r>
      </w:del>
      <w:ins w:id="33" w:author="Darlan" w:date="2020-06-30T12:15:00Z">
        <w:del w:id="34" w:author="Artur Castiel" w:date="2020-06-30T18:37:00Z">
          <w:r w:rsidR="00625909" w:rsidDel="003D37F3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unstructured </w:delText>
          </w:r>
        </w:del>
      </w:ins>
      <w:del w:id="35" w:author="Artur Castiel" w:date="2020-06-30T18:37:00Z">
        <w:r w:rsidR="00E71631" w:rsidRPr="00625909" w:rsidDel="003D37F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36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coarse grid connectivity</w:delText>
        </w:r>
      </w:del>
      <w:ins w:id="37" w:author="Darlan" w:date="2020-06-30T12:37:00Z">
        <w:del w:id="38" w:author="Artur Castiel" w:date="2020-06-30T18:37:00Z">
          <w:r w:rsidR="00A301D2" w:rsidDel="003D37F3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, </w:delText>
          </w:r>
        </w:del>
      </w:ins>
      <w:ins w:id="39" w:author="Darlan" w:date="2020-06-30T12:38:00Z">
        <w:del w:id="40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basis </w:delText>
          </w:r>
        </w:del>
        <w:del w:id="41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function </w:delText>
          </w:r>
        </w:del>
      </w:ins>
      <w:ins w:id="42" w:author="Darlan" w:date="2020-06-30T12:39:00Z">
        <w:del w:id="43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representation </w:delText>
          </w:r>
        </w:del>
      </w:ins>
      <w:ins w:id="44" w:author="Darlan" w:date="2020-06-30T12:38:00Z">
        <w:del w:id="45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support regions are not properly defined.</w:delText>
          </w:r>
        </w:del>
      </w:ins>
    </w:p>
    <w:p w14:paraId="327ACC06" w14:textId="712337FD" w:rsidR="0080662D" w:rsidRPr="00A301D2" w:rsidRDefault="00625909" w:rsidP="003D3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  <w:rPrChange w:id="46" w:author="Darlan" w:date="2020-06-30T12:35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pPrChange w:id="47" w:author="Artur Castiel" w:date="2020-06-30T16:51:00Z">
          <w:pPr>
            <w:spacing w:before="100" w:beforeAutospacing="1" w:after="100" w:afterAutospacing="1" w:line="240" w:lineRule="auto"/>
          </w:pPr>
        </w:pPrChange>
      </w:pPr>
      <w:ins w:id="48" w:author="Darlan" w:date="2020-06-30T12:16:00Z">
        <w:del w:id="49" w:author="Artur Castiel" w:date="2020-06-30T16:44:00Z">
          <w:r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resulting </w:delText>
          </w:r>
        </w:del>
      </w:ins>
      <w:del w:id="50" w:author="Artur Castiel" w:date="2020-06-30T16:44:00Z">
        <w:r w:rsidR="00E71631" w:rsidRPr="00625909" w:rsidDel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51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 standard basis functions </w:delText>
        </w:r>
      </w:del>
      <w:ins w:id="52" w:author="Darlan" w:date="2020-06-30T12:31:00Z">
        <w:del w:id="53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are not </w:delText>
          </w:r>
        </w:del>
      </w:ins>
      <w:ins w:id="54" w:author="Darlan" w:date="2020-06-30T12:35:00Z">
        <w:del w:id="55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capable</w:delText>
          </w:r>
        </w:del>
      </w:ins>
      <w:ins w:id="56" w:author="Darlan" w:date="2020-06-30T12:31:00Z">
        <w:del w:id="57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to properly represent </w:delText>
          </w:r>
        </w:del>
      </w:ins>
      <w:ins w:id="58" w:author="Darlan" w:date="2020-06-30T12:33:00Z">
        <w:del w:id="59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pressure distribution throughout the </w:delText>
          </w:r>
        </w:del>
      </w:ins>
      <w:ins w:id="60" w:author="Darlan" w:date="2020-06-30T12:34:00Z">
        <w:del w:id="61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support regions</w:delText>
          </w:r>
        </w:del>
      </w:ins>
      <w:ins w:id="62" w:author="Darlan" w:date="2020-06-30T12:36:00Z">
        <w:del w:id="63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, </w:delText>
          </w:r>
        </w:del>
      </w:ins>
      <w:ins w:id="64" w:author="Darlan" w:date="2020-06-30T12:35:00Z">
        <w:del w:id="65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what</w:delText>
          </w:r>
        </w:del>
        <w:del w:id="66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in turn may </w:delText>
          </w:r>
        </w:del>
      </w:ins>
      <w:ins w:id="67" w:author="Darlan" w:date="2020-06-30T12:36:00Z">
        <w:del w:id="68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lead to the</w:delText>
          </w:r>
        </w:del>
      </w:ins>
      <w:ins w:id="69" w:author="Darlan" w:date="2020-06-30T12:32:00Z">
        <w:del w:id="70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loss of mass </w:delText>
          </w:r>
        </w:del>
      </w:ins>
      <w:ins w:id="71" w:author="Darlan" w:date="2020-06-30T12:33:00Z">
        <w:del w:id="72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conservation.</w:delText>
          </w:r>
        </w:del>
      </w:ins>
      <w:ins w:id="73" w:author="Darlan" w:date="2020-06-30T12:32:00Z">
        <w:del w:id="74" w:author="Artur Castiel" w:date="2020-06-30T18:37:00Z">
          <w:r w:rsidR="00A301D2" w:rsidDel="003D37F3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</w:delText>
          </w:r>
        </w:del>
      </w:ins>
      <w:del w:id="75" w:author="Darlan" w:date="2020-06-30T12:35:00Z">
        <w:r w:rsidR="00E71631" w:rsidRPr="00625909" w:rsidDel="00A301D2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76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may create uneven representations of the physical domain what in turn contributes to loss of mass conservation.</w:delText>
        </w:r>
        <w:r w:rsidR="00E71631" w:rsidDel="00A301D2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generaliz</w:t>
      </w:r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ation</w:t>
      </w:r>
      <w:r w:rsidR="00AA2A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Algebraic Multiscale Solver </w:t>
      </w:r>
      <w:del w:id="77" w:author="Darlan" w:date="2020-06-30T12:26:00Z">
        <w:r w:rsidR="00363C40" w:rsidDel="00A301D2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78" w:author="Darlan" w:date="2020-06-30T12:22:00Z">
        <w:del w:id="79" w:author="Artur Castiel" w:date="2020-06-30T19:27:00Z">
          <w:r w:rsidR="00D65739" w:rsidDel="00192BF1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delText xml:space="preserve">(AMS) </w:delText>
          </w:r>
        </w:del>
      </w:ins>
      <w:r w:rsidR="008344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proposed </w:t>
      </w:r>
      <w:del w:id="80" w:author="Artur Castiel" w:date="2020-06-30T16:52:00Z">
        <w:r w:rsidR="0046705D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in order</w:delText>
        </w:r>
        <w:r w:rsidR="00363C40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del w:id="81" w:author="Artur Castiel" w:date="2020-06-30T16:53:00Z">
        <w:r w:rsidR="0046705D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to</w:delText>
        </w:r>
      </w:del>
      <w:del w:id="82" w:author="Artur Castiel" w:date="2020-06-30T16:56:00Z">
        <w:r w:rsidR="0046705D" w:rsidDel="00057C9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83" w:author="Artur Castiel" w:date="2020-06-30T16:54:00Z">
        <w:r w:rsidR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to</w:t>
        </w:r>
      </w:ins>
      <w:ins w:id="84" w:author="Artur Castiel" w:date="2020-06-30T16:55:00Z">
        <w:r w:rsidR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ins w:id="85" w:author="Artur Castiel" w:date="2020-06-30T17:08:00Z">
        <w:r w:rsidR="0019492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deal with this problem</w:t>
        </w:r>
      </w:ins>
      <w:ins w:id="86" w:author="Artur Castiel" w:date="2020-06-30T16:58:00Z">
        <w:r w:rsidR="00057C9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and to </w:t>
        </w:r>
      </w:ins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prevent the </w:t>
      </w:r>
      <w:r w:rsidR="004527A2">
        <w:rPr>
          <w:rFonts w:ascii="Times New Roman" w:eastAsia="Times New Roman" w:hAnsi="Times New Roman" w:cs="Times New Roman"/>
          <w:sz w:val="24"/>
          <w:szCs w:val="24"/>
          <w:lang w:eastAsia="en-GB"/>
        </w:rPr>
        <w:t>basis function</w:t>
      </w:r>
      <w:ins w:id="87" w:author="Artur Castiel" w:date="2020-06-30T19:37:00Z">
        <w:r w:rsidR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spreading</w:t>
        </w:r>
      </w:ins>
      <w:r w:rsidR="004527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del w:id="88" w:author="Artur Castiel" w:date="2020-06-30T19:37:00Z">
        <w:r w:rsidR="004527A2" w:rsidDel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induced </w:delText>
        </w:r>
      </w:del>
      <w:ins w:id="89" w:author="Darlan" w:date="2020-06-30T12:23:00Z">
        <w:del w:id="90" w:author="Artur Castiel" w:date="2020-06-30T19:37:00Z">
          <w:r w:rsidR="00D65739" w:rsidDel="00192BF1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delText>“</w:delText>
          </w:r>
        </w:del>
      </w:ins>
      <w:del w:id="91" w:author="Artur Castiel" w:date="2020-06-30T19:37:00Z">
        <w:r w:rsidR="0046705D" w:rsidRPr="009F77F7" w:rsidDel="00192BF1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2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leakage</w:delText>
        </w:r>
      </w:del>
      <w:ins w:id="93" w:author="Darlan" w:date="2020-06-30T12:23:00Z">
        <w:del w:id="94" w:author="Artur Castiel" w:date="2020-06-30T19:37:00Z">
          <w:r w:rsidR="00D65739" w:rsidDel="00192BF1"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lang w:eastAsia="en-GB"/>
            </w:rPr>
            <w:delText>”</w:delText>
          </w:r>
        </w:del>
      </w:ins>
      <w:ins w:id="95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6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>outside its support region</w:t>
        </w:r>
      </w:ins>
      <w:ins w:id="97" w:author="Artur Castiel" w:date="2020-06-30T16:56:00Z">
        <w:r w:rsidR="00057C96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</w:rPr>
          <w:t xml:space="preserve"> </w:t>
        </w:r>
      </w:ins>
      <w:ins w:id="98" w:author="Artur Castiel" w:date="2020-06-30T16:58:00Z">
        <w:r w:rsidR="00057C96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</w:rPr>
          <w:t>.</w:t>
        </w:r>
      </w:ins>
      <w:ins w:id="99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00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 xml:space="preserve"> </w:t>
        </w:r>
      </w:ins>
      <w:r w:rsidR="0046705D" w:rsidRPr="009F77F7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  <w:rPrChange w:id="101" w:author="Artur Castiel" w:date="2020-06-30T00:38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 xml:space="preserve"> </w:t>
      </w:r>
      <w:del w:id="102" w:author="Artur Castiel" w:date="2020-06-30T00:37:00Z">
        <w:r w:rsidR="004527A2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03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which</w:delText>
        </w:r>
        <w:r w:rsidR="00E74585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04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 </w:delText>
        </w:r>
      </w:del>
      <w:ins w:id="105" w:author="Artur Castiel" w:date="2020-06-30T19:38:00Z">
        <w:r w:rsidR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A</w:t>
        </w:r>
      </w:ins>
      <w:del w:id="106" w:author="Artur Castiel" w:date="2020-06-30T19:37:00Z">
        <w:r w:rsidR="00E74585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enables</w:delText>
        </w:r>
      </w:del>
      <w:del w:id="107" w:author="Artur Castiel" w:date="2020-06-30T19:38:00Z">
        <w:r w:rsidR="0046705D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  <w:r w:rsidR="00BC4BB1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coupling </w:delText>
        </w:r>
        <w:r w:rsidR="002B64C3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with</w:delText>
        </w:r>
        <w:r w:rsidR="00BC4BB1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a</w:delText>
        </w:r>
      </w:del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 Volume Distributed MultiPoint Approximation</w:t>
      </w:r>
      <w:ins w:id="108" w:author="Artur Castiel" w:date="2020-06-30T19:38:00Z">
        <w:r w:rsidR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is used</w:t>
        </w:r>
      </w:ins>
      <w:ins w:id="109" w:author="Artur Castiel" w:date="2020-06-30T19:27:00Z">
        <w:r w:rsidR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,</w:t>
        </w:r>
      </w:ins>
      <w:r w:rsidR="00651D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110" w:author="Artur Castiel" w:date="2020-06-30T19:38:00Z">
        <w:r w:rsidR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to ensure</w:t>
        </w:r>
      </w:ins>
      <w:del w:id="111" w:author="Artur Castiel" w:date="2020-06-30T19:27:00Z">
        <w:r w:rsidR="00651DF9" w:rsidDel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(CVD-MPFA)</w:delText>
        </w:r>
        <w:r w:rsidR="002B64C3" w:rsidDel="00192BF1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, </w:delText>
        </w:r>
      </w:del>
      <w:del w:id="112" w:author="Artur Castiel" w:date="2020-06-30T19:38:00Z">
        <w:r w:rsidR="002B64C3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ensuring</w:delText>
        </w:r>
      </w:del>
      <w:del w:id="113" w:author="Darlan" w:date="2020-06-30T12:24:00Z">
        <w:r w:rsidR="00BC4BB1" w:rsidDel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114" w:author="Darlan" w:date="2020-06-30T12:24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method </w:t>
      </w:r>
      <w:del w:id="115" w:author="Artur Castiel" w:date="2020-06-30T19:39:00Z">
        <w:r w:rsidR="000A5A9E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is </w:delText>
        </w:r>
        <w:r w:rsidR="0046705D" w:rsidDel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consistent</w:delText>
        </w:r>
      </w:del>
      <w:ins w:id="116" w:author="Artur Castiel" w:date="2020-06-30T19:39:00Z">
        <w:r w:rsidR="00832CB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consistency</w:t>
        </w:r>
      </w:ins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unstructured grids </w:t>
      </w:r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k-orthogonal permeability tensors. </w:t>
      </w:r>
    </w:p>
    <w:p w14:paraId="62A2C772" w14:textId="656F98F7" w:rsidR="00276C0A" w:rsidRDefault="00F51327" w:rsidP="00225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Results, Observations, Conclusions: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We present three different problem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whic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>h we validate</w:t>
      </w:r>
      <w:r w:rsidR="00A54E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accuracy of the framework by comparing the multisc</w:t>
      </w:r>
      <w:r w:rsidR="00480D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ale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solver </w:t>
      </w:r>
      <w:r w:rsidR="00CA6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direct simulation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on the fine-scale.</w:t>
      </w:r>
      <w:r w:rsidR="00E31D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results </w:t>
      </w:r>
      <w:r w:rsidR="001869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obtained 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show</w:t>
      </w:r>
      <w:r w:rsidR="000034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the method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</w:t>
      </w:r>
      <w:r w:rsidR="00920A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produce </w:t>
      </w:r>
      <w:r w:rsidR="004E0599">
        <w:rPr>
          <w:rFonts w:ascii="Times New Roman" w:eastAsia="Times New Roman" w:hAnsi="Times New Roman" w:cs="Times New Roman"/>
          <w:sz w:val="24"/>
          <w:szCs w:val="24"/>
          <w:lang w:eastAsia="en-GB"/>
        </w:rPr>
        <w:t>well resolved</w:t>
      </w:r>
      <w:r w:rsidR="0045477C" w:rsidRPr="00AB7B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75699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two-phase flow in highly heterogenous and anisotropic porous media using general unstructured grids 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del w:id="117" w:author="Paulo Lyra" w:date="2020-06-30T10:30:00Z">
        <w:r w:rsidR="0045477C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studied </w:delText>
        </w:r>
      </w:del>
      <w:ins w:id="118" w:author="Paulo Lyra" w:date="2020-06-30T10:30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considered</w:t>
        </w:r>
      </w:ins>
      <w:ins w:id="119" w:author="Paulo Lyra" w:date="2020-06-30T10:31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14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</w:t>
      </w:r>
      <w:r w:rsid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>consequence, the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most import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ant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flow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features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result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on high-resolution</w:t>
      </w:r>
      <w:r w:rsidR="00276C0A" w:rsidRP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6598" w:rsidRPr="007E2C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geophysical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models </w:t>
      </w:r>
      <w:r w:rsidR="005617CA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r w:rsidR="001577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providing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suitable </w:t>
      </w:r>
      <w:proofErr w:type="spellStart"/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discretizations</w:t>
      </w:r>
      <w:proofErr w:type="spellEnd"/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A73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complex geological formations found in </w:t>
      </w:r>
      <w:del w:id="120" w:author="Paulo Lyra" w:date="2020-06-30T10:32:00Z">
        <w:r w:rsidR="00276C0A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modern </w:delText>
        </w:r>
      </w:del>
      <w:ins w:id="121" w:author="Paulo Lyra" w:date="2020-06-30T10:32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current </w:t>
        </w:r>
      </w:ins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petroleum reservoir problems</w:t>
      </w:r>
      <w:r w:rsidR="003768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08F0F37" w14:textId="6A042DDD" w:rsidR="00383F9F" w:rsidRDefault="001F3094" w:rsidP="0038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Novel/Additive Information: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C73357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9C61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novelty of this scheme 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invol</w:t>
      </w:r>
      <w:r w:rsidR="0043605F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three </w:t>
      </w:r>
      <w:r w:rsidR="003B6CBB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components</w:t>
      </w:r>
      <w:r w:rsidR="00D048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combine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="006808BE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consistent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simulation on unstructured grids: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i) 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approach to primal and dual coarse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grid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generation,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>ii) a novel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technique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>to restrain basis function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induced leakage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iii)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first time the coupling of </w:t>
      </w:r>
      <w:ins w:id="122" w:author="Darlan" w:date="2020-06-30T12:25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the </w:t>
        </w:r>
      </w:ins>
      <w:r w:rsidR="001C078E">
        <w:rPr>
          <w:rFonts w:ascii="Times New Roman" w:eastAsia="Times New Roman" w:hAnsi="Times New Roman" w:cs="Times New Roman"/>
          <w:sz w:val="24"/>
          <w:szCs w:val="24"/>
          <w:lang w:eastAsia="en-GB"/>
        </w:rPr>
        <w:t>Algebraic Multiscale</w:t>
      </w:r>
      <w:r w:rsidR="00F07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123" w:author="Darlan" w:date="2020-06-30T12:25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Solver </w:t>
        </w:r>
      </w:ins>
      <w:r w:rsidR="00F07991">
        <w:rPr>
          <w:rFonts w:ascii="Times New Roman" w:eastAsia="Times New Roman" w:hAnsi="Times New Roman" w:cs="Times New Roman"/>
          <w:sz w:val="24"/>
          <w:szCs w:val="24"/>
          <w:lang w:eastAsia="en-GB"/>
        </w:rPr>
        <w:t>(AMS)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Multipoint Flux approximation with a Diamond Stencil</w:t>
      </w:r>
      <w:ins w:id="124" w:author="Darlan" w:date="2020-06-30T12:26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(MPFA-D)</w:t>
        </w:r>
      </w:ins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sectPr w:rsidR="0038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p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0BC3"/>
    <w:multiLevelType w:val="multilevel"/>
    <w:tmpl w:val="B27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ur Castiel">
    <w15:presenceInfo w15:providerId="Windows Live" w15:userId="e4a4f35b6e1f770f"/>
  </w15:person>
  <w15:person w15:author="Darlan">
    <w15:presenceInfo w15:providerId="Windows Live" w15:userId="64b97883808663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62D"/>
    <w:rsid w:val="000034BD"/>
    <w:rsid w:val="000141ED"/>
    <w:rsid w:val="00025C59"/>
    <w:rsid w:val="00040DD8"/>
    <w:rsid w:val="00057AAF"/>
    <w:rsid w:val="00057C96"/>
    <w:rsid w:val="00064EC9"/>
    <w:rsid w:val="00070892"/>
    <w:rsid w:val="0007292C"/>
    <w:rsid w:val="000904F7"/>
    <w:rsid w:val="000A4CE7"/>
    <w:rsid w:val="000A5A9E"/>
    <w:rsid w:val="000B3D2B"/>
    <w:rsid w:val="000C0820"/>
    <w:rsid w:val="001236FF"/>
    <w:rsid w:val="00142AA1"/>
    <w:rsid w:val="001543A8"/>
    <w:rsid w:val="00157731"/>
    <w:rsid w:val="00186983"/>
    <w:rsid w:val="00192BF1"/>
    <w:rsid w:val="00194923"/>
    <w:rsid w:val="001A0FA3"/>
    <w:rsid w:val="001C078E"/>
    <w:rsid w:val="001D5216"/>
    <w:rsid w:val="001F2F9D"/>
    <w:rsid w:val="001F3094"/>
    <w:rsid w:val="002254D4"/>
    <w:rsid w:val="002551DA"/>
    <w:rsid w:val="00276C0A"/>
    <w:rsid w:val="00280F24"/>
    <w:rsid w:val="002B64C3"/>
    <w:rsid w:val="002D6598"/>
    <w:rsid w:val="00306454"/>
    <w:rsid w:val="00363C40"/>
    <w:rsid w:val="00376803"/>
    <w:rsid w:val="00383F9F"/>
    <w:rsid w:val="003A15E4"/>
    <w:rsid w:val="003B6CBB"/>
    <w:rsid w:val="003C63FC"/>
    <w:rsid w:val="003D37F3"/>
    <w:rsid w:val="003E1A51"/>
    <w:rsid w:val="003E5D91"/>
    <w:rsid w:val="003E7B08"/>
    <w:rsid w:val="0043605F"/>
    <w:rsid w:val="00441C30"/>
    <w:rsid w:val="004527A2"/>
    <w:rsid w:val="0045292A"/>
    <w:rsid w:val="0045477C"/>
    <w:rsid w:val="00461315"/>
    <w:rsid w:val="0046705D"/>
    <w:rsid w:val="00480D88"/>
    <w:rsid w:val="004816EF"/>
    <w:rsid w:val="004A735A"/>
    <w:rsid w:val="004E0599"/>
    <w:rsid w:val="004E4A63"/>
    <w:rsid w:val="00512057"/>
    <w:rsid w:val="00523256"/>
    <w:rsid w:val="00552474"/>
    <w:rsid w:val="005617CA"/>
    <w:rsid w:val="00591815"/>
    <w:rsid w:val="005C2F95"/>
    <w:rsid w:val="005E1409"/>
    <w:rsid w:val="005E7224"/>
    <w:rsid w:val="0061052D"/>
    <w:rsid w:val="00625909"/>
    <w:rsid w:val="00635F6E"/>
    <w:rsid w:val="00651DF9"/>
    <w:rsid w:val="006808BE"/>
    <w:rsid w:val="00685B5D"/>
    <w:rsid w:val="006A1D1B"/>
    <w:rsid w:val="006E4CB1"/>
    <w:rsid w:val="00701229"/>
    <w:rsid w:val="00727ECF"/>
    <w:rsid w:val="00760A3B"/>
    <w:rsid w:val="007837C0"/>
    <w:rsid w:val="007B0296"/>
    <w:rsid w:val="007B172C"/>
    <w:rsid w:val="007E2CF7"/>
    <w:rsid w:val="008060AE"/>
    <w:rsid w:val="0080662D"/>
    <w:rsid w:val="00832CB7"/>
    <w:rsid w:val="00834453"/>
    <w:rsid w:val="00835F34"/>
    <w:rsid w:val="008458F0"/>
    <w:rsid w:val="008570E3"/>
    <w:rsid w:val="00866703"/>
    <w:rsid w:val="008A3BBB"/>
    <w:rsid w:val="008B7B01"/>
    <w:rsid w:val="008C6C9C"/>
    <w:rsid w:val="009023C3"/>
    <w:rsid w:val="009149F0"/>
    <w:rsid w:val="00920AB5"/>
    <w:rsid w:val="0094010E"/>
    <w:rsid w:val="00975699"/>
    <w:rsid w:val="00991342"/>
    <w:rsid w:val="00996BC7"/>
    <w:rsid w:val="009A77A6"/>
    <w:rsid w:val="009B239E"/>
    <w:rsid w:val="009C6170"/>
    <w:rsid w:val="009D7311"/>
    <w:rsid w:val="009E4506"/>
    <w:rsid w:val="009F5FAA"/>
    <w:rsid w:val="009F77F7"/>
    <w:rsid w:val="00A03234"/>
    <w:rsid w:val="00A24560"/>
    <w:rsid w:val="00A301D2"/>
    <w:rsid w:val="00A32B71"/>
    <w:rsid w:val="00A44711"/>
    <w:rsid w:val="00A54ED3"/>
    <w:rsid w:val="00A9306F"/>
    <w:rsid w:val="00A94BB0"/>
    <w:rsid w:val="00AA2A2F"/>
    <w:rsid w:val="00AA48A4"/>
    <w:rsid w:val="00AB5348"/>
    <w:rsid w:val="00AB69F8"/>
    <w:rsid w:val="00AB7B4E"/>
    <w:rsid w:val="00AE7B0D"/>
    <w:rsid w:val="00AF2C2D"/>
    <w:rsid w:val="00B454A5"/>
    <w:rsid w:val="00B64E9F"/>
    <w:rsid w:val="00B81DD5"/>
    <w:rsid w:val="00B926F7"/>
    <w:rsid w:val="00BB113F"/>
    <w:rsid w:val="00BC43AC"/>
    <w:rsid w:val="00BC4BB1"/>
    <w:rsid w:val="00BE7FE7"/>
    <w:rsid w:val="00C0199C"/>
    <w:rsid w:val="00C174B0"/>
    <w:rsid w:val="00C344F4"/>
    <w:rsid w:val="00C73357"/>
    <w:rsid w:val="00C83784"/>
    <w:rsid w:val="00C86E19"/>
    <w:rsid w:val="00C90BED"/>
    <w:rsid w:val="00CA6CF0"/>
    <w:rsid w:val="00CA7047"/>
    <w:rsid w:val="00CD672E"/>
    <w:rsid w:val="00D0317A"/>
    <w:rsid w:val="00D0485F"/>
    <w:rsid w:val="00D26A1F"/>
    <w:rsid w:val="00D50D1B"/>
    <w:rsid w:val="00D52067"/>
    <w:rsid w:val="00D65739"/>
    <w:rsid w:val="00DB043A"/>
    <w:rsid w:val="00DB55AF"/>
    <w:rsid w:val="00DE220D"/>
    <w:rsid w:val="00E228AD"/>
    <w:rsid w:val="00E238EB"/>
    <w:rsid w:val="00E2682C"/>
    <w:rsid w:val="00E31DEB"/>
    <w:rsid w:val="00E61023"/>
    <w:rsid w:val="00E71631"/>
    <w:rsid w:val="00E74585"/>
    <w:rsid w:val="00EA724C"/>
    <w:rsid w:val="00ED7374"/>
    <w:rsid w:val="00F07991"/>
    <w:rsid w:val="00F254E1"/>
    <w:rsid w:val="00F368BD"/>
    <w:rsid w:val="00F45445"/>
    <w:rsid w:val="00F51327"/>
    <w:rsid w:val="00F773CC"/>
    <w:rsid w:val="00F95E1E"/>
    <w:rsid w:val="00FB42D0"/>
    <w:rsid w:val="00FC125A"/>
    <w:rsid w:val="00FD1856"/>
    <w:rsid w:val="00FD5BC8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A2AF"/>
  <w15:docId w15:val="{16E75E4E-F85D-433F-B12D-8CCB0E15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6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06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DefaultParagraphFont"/>
    <w:rsid w:val="00AB7B4E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D65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FB2D-19E7-4A5E-933C-AB5F0EDA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Castiel</dc:creator>
  <cp:keywords/>
  <dc:description/>
  <cp:lastModifiedBy>Artur Castiel</cp:lastModifiedBy>
  <cp:revision>5</cp:revision>
  <dcterms:created xsi:type="dcterms:W3CDTF">2020-06-30T17:43:00Z</dcterms:created>
  <dcterms:modified xsi:type="dcterms:W3CDTF">2020-06-30T18:46:00Z</dcterms:modified>
</cp:coreProperties>
</file>