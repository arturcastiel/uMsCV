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F2AEB" w14:textId="3AD91EC6" w:rsidR="0080662D" w:rsidRDefault="0080662D" w:rsidP="00806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0662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https://www.spe.org/events/en/2021/conference/21rsc/call-for-papers.html</w:t>
      </w:r>
    </w:p>
    <w:p w14:paraId="1DE29F0D" w14:textId="78C21867" w:rsidR="0080662D" w:rsidRPr="0080662D" w:rsidRDefault="0080662D" w:rsidP="008066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0662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Abstract Information </w:t>
      </w:r>
    </w:p>
    <w:p w14:paraId="19FC6647" w14:textId="77777777" w:rsidR="0080662D" w:rsidRPr="0080662D" w:rsidRDefault="0080662D" w:rsidP="00806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Please </w:t>
      </w:r>
      <w:proofErr w:type="gramStart"/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>notes</w:t>
      </w:r>
      <w:proofErr w:type="gramEnd"/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Abstract submissions should be formatted into four (4) specific paragraphs:</w:t>
      </w:r>
    </w:p>
    <w:p w14:paraId="02EC803F" w14:textId="77777777" w:rsidR="0080662D" w:rsidRPr="0080662D" w:rsidRDefault="0080662D" w:rsidP="00806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>Objectives/Scope: Please list the objectives and/or scope of the proposed paper. (25-75 words)</w:t>
      </w:r>
    </w:p>
    <w:p w14:paraId="4600AB2E" w14:textId="77777777" w:rsidR="0080662D" w:rsidRPr="0080662D" w:rsidRDefault="0080662D" w:rsidP="00806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>Methods, Procedures, Process: Briefly explain your overall approach, including your methods, procedures and process. (75-100 words)</w:t>
      </w:r>
    </w:p>
    <w:p w14:paraId="22B3E9B1" w14:textId="77777777" w:rsidR="0080662D" w:rsidRPr="0080662D" w:rsidRDefault="0080662D" w:rsidP="00806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>Results, Observations, Conclusions: Please describe the results, observations and conclusions of the proposed paper. (100-200 words)</w:t>
      </w:r>
    </w:p>
    <w:p w14:paraId="087D0464" w14:textId="30445358" w:rsidR="0080662D" w:rsidRDefault="0080662D" w:rsidP="00806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62D">
        <w:rPr>
          <w:rFonts w:ascii="Times New Roman" w:eastAsia="Times New Roman" w:hAnsi="Times New Roman" w:cs="Times New Roman"/>
          <w:sz w:val="24"/>
          <w:szCs w:val="24"/>
          <w:lang w:eastAsia="en-GB"/>
        </w:rPr>
        <w:t>Novel/Additive Information: Please explain how this paper will present novel (new) or additive information to the existing body of literature that can be of benefit to and/or add to the state of knowledge in the petroleum industry. (25-75 words</w:t>
      </w:r>
    </w:p>
    <w:p w14:paraId="483E1336" w14:textId="095C3C1D" w:rsidR="0080662D" w:rsidRDefault="0080662D" w:rsidP="00806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5B95DD" w14:textId="3C417F15" w:rsidR="00363C40" w:rsidRDefault="00D0317A" w:rsidP="008066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41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Objectives/Scope:</w:t>
      </w:r>
      <w:r w:rsidRPr="004B4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 </w:t>
      </w:r>
      <w:r w:rsidR="0080662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</w:t>
      </w:r>
      <w:r w:rsidR="00AB7B4E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introduce</w:t>
      </w:r>
      <w:r w:rsidR="0080662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new multiscale </w:t>
      </w:r>
      <w:r w:rsidR="00E238EB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finite volume 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>framework for the s</w:t>
      </w:r>
      <w:r w:rsidR="00B454A5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imulation 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 </w:t>
      </w:r>
      <w:r w:rsidR="00025C59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>multi-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phase flow in heterogenous and anisotropic porous media </w:t>
      </w:r>
      <w:r w:rsidR="001F2F9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>on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B3D2B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quite general </w:t>
      </w:r>
      <w:r w:rsidR="00AE7B0D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>unstructured grids</w:t>
      </w:r>
      <w:r w:rsidR="00F45445" w:rsidRPr="00E268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enable</w:t>
      </w:r>
      <w:r w:rsidR="00142AA1" w:rsidRPr="00E2682C">
        <w:rPr>
          <w:rFonts w:ascii="Times New Roman" w:hAnsi="Times New Roman" w:cs="Times New Roman"/>
          <w:sz w:val="24"/>
          <w:szCs w:val="24"/>
          <w:rPrChange w:id="0" w:author="Paulo Lyra" w:date="2020-06-30T10:26:00Z">
            <w:rPr/>
          </w:rPrChange>
        </w:rPr>
        <w:t xml:space="preserve"> geophysical </w:t>
      </w:r>
      <w:r w:rsidR="009A77A6" w:rsidRPr="00E2682C">
        <w:rPr>
          <w:rFonts w:ascii="Times New Roman" w:hAnsi="Times New Roman" w:cs="Times New Roman"/>
          <w:sz w:val="24"/>
          <w:szCs w:val="24"/>
          <w:rPrChange w:id="1" w:author="Paulo Lyra" w:date="2020-06-30T10:26:00Z">
            <w:rPr/>
          </w:rPrChange>
        </w:rPr>
        <w:t xml:space="preserve">grid defined </w:t>
      </w:r>
      <w:r w:rsidR="00142AA1" w:rsidRPr="00E2682C">
        <w:rPr>
          <w:rFonts w:ascii="Times New Roman" w:hAnsi="Times New Roman" w:cs="Times New Roman"/>
          <w:sz w:val="24"/>
          <w:szCs w:val="24"/>
          <w:rPrChange w:id="2" w:author="Paulo Lyra" w:date="2020-06-30T10:26:00Z">
            <w:rPr/>
          </w:rPrChange>
        </w:rPr>
        <w:t xml:space="preserve">properties </w:t>
      </w:r>
      <w:r w:rsidR="00461315" w:rsidRPr="00E2682C">
        <w:rPr>
          <w:rFonts w:ascii="Times New Roman" w:hAnsi="Times New Roman" w:cs="Times New Roman"/>
          <w:sz w:val="24"/>
          <w:szCs w:val="24"/>
          <w:rPrChange w:id="3" w:author="Paulo Lyra" w:date="2020-06-30T10:26:00Z">
            <w:rPr/>
          </w:rPrChange>
        </w:rPr>
        <w:t>to be used directly</w:t>
      </w:r>
      <w:r w:rsidR="009A77A6" w:rsidRPr="00E2682C">
        <w:rPr>
          <w:rFonts w:ascii="Times New Roman" w:hAnsi="Times New Roman" w:cs="Times New Roman"/>
          <w:sz w:val="24"/>
          <w:szCs w:val="24"/>
          <w:rPrChange w:id="4" w:author="Paulo Lyra" w:date="2020-06-30T10:26:00Z">
            <w:rPr/>
          </w:rPrChange>
        </w:rPr>
        <w:t>.</w:t>
      </w:r>
    </w:p>
    <w:p w14:paraId="327ACC06" w14:textId="4D73CA8B" w:rsidR="0080662D" w:rsidRDefault="00CD672E" w:rsidP="00E71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41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Methods, Procedures, Process: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64E9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3E1A51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novel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pre-grid</w:t>
      </w:r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strategy</w:t>
      </w:r>
      <w:r w:rsidR="003E1A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presented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8A3B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auxiliary mesh is used to assist the creation </w:t>
      </w:r>
      <w:r w:rsidR="00A03234">
        <w:rPr>
          <w:rFonts w:ascii="Times New Roman" w:eastAsia="Times New Roman" w:hAnsi="Times New Roman" w:cs="Times New Roman"/>
          <w:sz w:val="24"/>
          <w:szCs w:val="24"/>
          <w:lang w:eastAsia="en-GB"/>
        </w:rPr>
        <w:t>of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multiscale primal and dual coarse </w:t>
      </w:r>
      <w:r w:rsidR="00A24560">
        <w:rPr>
          <w:rFonts w:ascii="Times New Roman" w:eastAsia="Times New Roman" w:hAnsi="Times New Roman" w:cs="Times New Roman"/>
          <w:sz w:val="24"/>
          <w:szCs w:val="24"/>
          <w:lang w:eastAsia="en-GB"/>
        </w:rPr>
        <w:t>grids.</w:t>
      </w:r>
      <w:r w:rsidR="00E716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Due to the resulting coarse grid connectivity standard basis functions may create uneven representations of the physical domain what in turn contributes to loss of mass conservation. </w:t>
      </w:r>
      <w:r w:rsidR="00B926F7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generaliz</w:t>
      </w:r>
      <w:r w:rsidR="00B926F7">
        <w:rPr>
          <w:rFonts w:ascii="Times New Roman" w:eastAsia="Times New Roman" w:hAnsi="Times New Roman" w:cs="Times New Roman"/>
          <w:sz w:val="24"/>
          <w:szCs w:val="24"/>
          <w:lang w:eastAsia="en-GB"/>
        </w:rPr>
        <w:t>ation</w:t>
      </w:r>
      <w:r w:rsidR="00AA2A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Algebraic Multiscale </w:t>
      </w:r>
      <w:proofErr w:type="gramStart"/>
      <w:r w:rsidR="00AA2A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Solver 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34453">
        <w:rPr>
          <w:rFonts w:ascii="Times New Roman" w:eastAsia="Times New Roman" w:hAnsi="Times New Roman" w:cs="Times New Roman"/>
          <w:sz w:val="24"/>
          <w:szCs w:val="24"/>
          <w:lang w:eastAsia="en-GB"/>
        </w:rPr>
        <w:t>is</w:t>
      </w:r>
      <w:proofErr w:type="gramEnd"/>
      <w:r w:rsidR="008344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proposed </w:t>
      </w:r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>in order</w:t>
      </w:r>
      <w:r w:rsidR="00363C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prevent the </w:t>
      </w:r>
      <w:r w:rsidR="004527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basis function induced </w:t>
      </w:r>
      <w:r w:rsidR="0046705D" w:rsidRPr="009F77F7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  <w:rPrChange w:id="5" w:author="Artur Castiel" w:date="2020-06-30T00:38:00Z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  <w:t>leakage</w:t>
      </w:r>
      <w:ins w:id="6" w:author="Artur Castiel" w:date="2020-06-30T00:37:00Z">
        <w:r w:rsidR="009F77F7" w:rsidRPr="009F77F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7" w:author="Artur Castiel" w:date="2020-06-30T00:38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t xml:space="preserve"> outside its support region. </w:t>
        </w:r>
      </w:ins>
      <w:r w:rsidR="0046705D" w:rsidRPr="009F77F7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  <w:rPrChange w:id="8" w:author="Artur Castiel" w:date="2020-06-30T00:38:00Z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rPrChange>
        </w:rPr>
        <w:t xml:space="preserve"> </w:t>
      </w:r>
      <w:del w:id="9" w:author="Artur Castiel" w:date="2020-06-30T00:37:00Z">
        <w:r w:rsidR="004527A2" w:rsidRPr="009F77F7" w:rsidDel="009F77F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10" w:author="Artur Castiel" w:date="2020-06-30T00:38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delText>which</w:delText>
        </w:r>
        <w:r w:rsidR="00E74585" w:rsidRPr="009F77F7" w:rsidDel="009F77F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11" w:author="Artur Castiel" w:date="2020-06-30T00:38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delText xml:space="preserve"> </w:delText>
        </w:r>
      </w:del>
      <w:ins w:id="12" w:author="Artur Castiel" w:date="2020-06-30T00:37:00Z">
        <w:r w:rsidR="009F77F7" w:rsidRPr="009F77F7">
          <w:rPr>
            <w:rFonts w:ascii="Times New Roman" w:eastAsia="Times New Roman" w:hAnsi="Times New Roman" w:cs="Times New Roman"/>
            <w:sz w:val="24"/>
            <w:szCs w:val="24"/>
            <w:highlight w:val="yellow"/>
            <w:lang w:eastAsia="en-GB"/>
            <w:rPrChange w:id="13" w:author="Artur Castiel" w:date="2020-06-30T00:38:00Z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rPrChange>
          </w:rPr>
          <w:t>This</w:t>
        </w:r>
        <w:r w:rsidR="009F77F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</w:ins>
      <w:r w:rsidR="00E74585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enables</w:t>
      </w:r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ins w:id="14" w:author="Artur Castiel" w:date="2020-06-30T00:37:00Z">
        <w:r w:rsidR="009F77F7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the </w:t>
        </w:r>
      </w:ins>
      <w:r w:rsidR="00BC4B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coupling </w:t>
      </w:r>
      <w:r w:rsidR="002B64C3">
        <w:rPr>
          <w:rFonts w:ascii="Times New Roman" w:eastAsia="Times New Roman" w:hAnsi="Times New Roman" w:cs="Times New Roman"/>
          <w:sz w:val="24"/>
          <w:szCs w:val="24"/>
          <w:lang w:eastAsia="en-GB"/>
        </w:rPr>
        <w:t>with</w:t>
      </w:r>
      <w:r w:rsidR="00BC4B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Control Volume Distributed MultiPoint Approximation</w:t>
      </w:r>
      <w:r w:rsidR="00651D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(CVD-MPFA)</w:t>
      </w:r>
      <w:r w:rsidR="002B64C3">
        <w:rPr>
          <w:rFonts w:ascii="Times New Roman" w:eastAsia="Times New Roman" w:hAnsi="Times New Roman" w:cs="Times New Roman"/>
          <w:sz w:val="24"/>
          <w:szCs w:val="24"/>
          <w:lang w:eastAsia="en-GB"/>
        </w:rPr>
        <w:t>, ensuring</w:t>
      </w:r>
      <w:r w:rsidR="00BC4BB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A5A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method is </w:t>
      </w:r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consistent on unstructured grids </w:t>
      </w:r>
      <w:r w:rsidR="000A5A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</w:t>
      </w:r>
      <w:r w:rsidR="004670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non k-orthogonal permeability tensors. </w:t>
      </w:r>
    </w:p>
    <w:p w14:paraId="62A2C772" w14:textId="656F98F7" w:rsidR="00276C0A" w:rsidRDefault="00F51327" w:rsidP="00225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41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Results, Observations, Conclusions:</w:t>
      </w:r>
      <w:r w:rsidRPr="004B4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 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>We present three different problem</w:t>
      </w:r>
      <w:r w:rsidR="00E61023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whic</w:t>
      </w:r>
      <w:r w:rsidR="00DB043A">
        <w:rPr>
          <w:rFonts w:ascii="Times New Roman" w:eastAsia="Times New Roman" w:hAnsi="Times New Roman" w:cs="Times New Roman"/>
          <w:sz w:val="24"/>
          <w:szCs w:val="24"/>
          <w:lang w:eastAsia="en-GB"/>
        </w:rPr>
        <w:t>h we validate</w:t>
      </w:r>
      <w:r w:rsidR="00A54ED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</w:t>
      </w:r>
      <w:r w:rsidR="00DB04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accuracy of the framework by comparing the multisc</w:t>
      </w:r>
      <w:r w:rsidR="00480D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ale </w:t>
      </w:r>
      <w:r w:rsidR="00064E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solver </w:t>
      </w:r>
      <w:r w:rsidR="00CA6C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</w:t>
      </w:r>
      <w:r w:rsidR="00064E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direct simulation </w:t>
      </w:r>
      <w:r w:rsidR="002254D4">
        <w:rPr>
          <w:rFonts w:ascii="Times New Roman" w:eastAsia="Times New Roman" w:hAnsi="Times New Roman" w:cs="Times New Roman"/>
          <w:sz w:val="24"/>
          <w:szCs w:val="24"/>
          <w:lang w:eastAsia="en-GB"/>
        </w:rPr>
        <w:t>on the fine-scale.</w:t>
      </w:r>
      <w:r w:rsidR="00E31D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results </w:t>
      </w:r>
      <w:r w:rsidR="001869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obtained </w:t>
      </w:r>
      <w:r w:rsidR="00E61023">
        <w:rPr>
          <w:rFonts w:ascii="Times New Roman" w:eastAsia="Times New Roman" w:hAnsi="Times New Roman" w:cs="Times New Roman"/>
          <w:sz w:val="24"/>
          <w:szCs w:val="24"/>
          <w:lang w:eastAsia="en-GB"/>
        </w:rPr>
        <w:t>show</w:t>
      </w:r>
      <w:r w:rsidR="000034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the method </w:t>
      </w:r>
      <w:r w:rsidR="002254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can </w:t>
      </w:r>
      <w:r w:rsidR="00920AB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produce </w:t>
      </w:r>
      <w:r w:rsidR="004E0599">
        <w:rPr>
          <w:rFonts w:ascii="Times New Roman" w:eastAsia="Times New Roman" w:hAnsi="Times New Roman" w:cs="Times New Roman"/>
          <w:sz w:val="24"/>
          <w:szCs w:val="24"/>
          <w:lang w:eastAsia="en-GB"/>
        </w:rPr>
        <w:t>well resolved</w:t>
      </w:r>
      <w:r w:rsidR="0045477C" w:rsidRPr="00AB7B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solutions</w:t>
      </w:r>
      <w:r w:rsidR="004547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75699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r w:rsidR="004547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two-phase flow in highly heterogenous and anisotropic porous media using general unstructured grids on </w:t>
      </w:r>
      <w:r w:rsidR="002254D4">
        <w:rPr>
          <w:rFonts w:ascii="Times New Roman" w:eastAsia="Times New Roman" w:hAnsi="Times New Roman" w:cs="Times New Roman"/>
          <w:sz w:val="24"/>
          <w:szCs w:val="24"/>
          <w:lang w:eastAsia="en-GB"/>
        </w:rPr>
        <w:t>all</w:t>
      </w:r>
      <w:r w:rsidR="004547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del w:id="15" w:author="Paulo Lyra" w:date="2020-06-30T10:30:00Z">
        <w:r w:rsidR="0045477C" w:rsidDel="00E2682C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studied </w:delText>
        </w:r>
      </w:del>
      <w:ins w:id="16" w:author="Paulo Lyra" w:date="2020-06-30T10:30:00Z">
        <w:r w:rsidR="00E2682C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considered</w:t>
        </w:r>
      </w:ins>
      <w:ins w:id="17" w:author="Paulo Lyra" w:date="2020-06-30T10:31:00Z">
        <w:r w:rsidR="00E2682C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</w:ins>
      <w:r w:rsidR="0045477C">
        <w:rPr>
          <w:rFonts w:ascii="Times New Roman" w:eastAsia="Times New Roman" w:hAnsi="Times New Roman" w:cs="Times New Roman"/>
          <w:sz w:val="24"/>
          <w:szCs w:val="24"/>
          <w:lang w:eastAsia="en-GB"/>
        </w:rPr>
        <w:t>scales</w:t>
      </w:r>
      <w:r w:rsidR="002254D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9149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a </w:t>
      </w:r>
      <w:r w:rsidR="002D6598">
        <w:rPr>
          <w:rFonts w:ascii="Times New Roman" w:eastAsia="Times New Roman" w:hAnsi="Times New Roman" w:cs="Times New Roman"/>
          <w:sz w:val="24"/>
          <w:szCs w:val="24"/>
          <w:lang w:eastAsia="en-GB"/>
        </w:rPr>
        <w:t>consequence, the</w:t>
      </w:r>
      <w:r w:rsidR="00FE5A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captur</w:t>
      </w:r>
      <w:r w:rsidR="00FE5AC5">
        <w:rPr>
          <w:rFonts w:ascii="Times New Roman" w:eastAsia="Times New Roman" w:hAnsi="Times New Roman" w:cs="Times New Roman"/>
          <w:sz w:val="24"/>
          <w:szCs w:val="24"/>
          <w:lang w:eastAsia="en-GB"/>
        </w:rPr>
        <w:t>es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most import</w:t>
      </w:r>
      <w:r w:rsidR="00FE5AC5">
        <w:rPr>
          <w:rFonts w:ascii="Times New Roman" w:eastAsia="Times New Roman" w:hAnsi="Times New Roman" w:cs="Times New Roman"/>
          <w:sz w:val="24"/>
          <w:szCs w:val="24"/>
          <w:lang w:eastAsia="en-GB"/>
        </w:rPr>
        <w:t>ant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E5A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flow 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features </w:t>
      </w:r>
      <w:r w:rsidR="00FE5A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 result 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>on high-resolution</w:t>
      </w:r>
      <w:r w:rsidR="00276C0A" w:rsidRPr="002D659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D6598" w:rsidRPr="007E2C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geophysical 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models </w:t>
      </w:r>
      <w:r w:rsidR="005617CA">
        <w:rPr>
          <w:rFonts w:ascii="Times New Roman" w:eastAsia="Times New Roman" w:hAnsi="Times New Roman" w:cs="Times New Roman"/>
          <w:sz w:val="24"/>
          <w:szCs w:val="24"/>
          <w:lang w:eastAsia="en-GB"/>
        </w:rPr>
        <w:t>while</w:t>
      </w:r>
      <w:r w:rsidR="001577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providing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suitable </w:t>
      </w:r>
      <w:proofErr w:type="spellStart"/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>discretizations</w:t>
      </w:r>
      <w:proofErr w:type="spellEnd"/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A735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</w:t>
      </w:r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complex geological formations found in </w:t>
      </w:r>
      <w:del w:id="18" w:author="Paulo Lyra" w:date="2020-06-30T10:32:00Z">
        <w:r w:rsidR="00276C0A" w:rsidDel="00E2682C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delText xml:space="preserve">modern </w:delText>
        </w:r>
      </w:del>
      <w:ins w:id="19" w:author="Paulo Lyra" w:date="2020-06-30T10:32:00Z">
        <w:r w:rsidR="00E2682C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current </w:t>
        </w:r>
      </w:ins>
      <w:r w:rsidR="00276C0A">
        <w:rPr>
          <w:rFonts w:ascii="Times New Roman" w:eastAsia="Times New Roman" w:hAnsi="Times New Roman" w:cs="Times New Roman"/>
          <w:sz w:val="24"/>
          <w:szCs w:val="24"/>
          <w:lang w:eastAsia="en-GB"/>
        </w:rPr>
        <w:t>petroleum reservoir problems</w:t>
      </w:r>
      <w:r w:rsidR="003768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708F0F37" w14:textId="65EAD01C" w:rsidR="00383F9F" w:rsidRDefault="001F3094" w:rsidP="0038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41CF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GB"/>
        </w:rPr>
        <w:t>Novel/Additive Information:</w:t>
      </w:r>
      <w:r w:rsidRPr="004B41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 </w:t>
      </w:r>
      <w:r w:rsidR="00C73357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="009C61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novelty of this scheme </w:t>
      </w:r>
      <w:r w:rsidR="000A4CE7">
        <w:rPr>
          <w:rFonts w:ascii="Times New Roman" w:eastAsia="Times New Roman" w:hAnsi="Times New Roman" w:cs="Times New Roman"/>
          <w:sz w:val="24"/>
          <w:szCs w:val="24"/>
          <w:lang w:eastAsia="en-GB"/>
        </w:rPr>
        <w:t>invol</w:t>
      </w:r>
      <w:r w:rsidR="0043605F">
        <w:rPr>
          <w:rFonts w:ascii="Times New Roman" w:eastAsia="Times New Roman" w:hAnsi="Times New Roman" w:cs="Times New Roman"/>
          <w:sz w:val="24"/>
          <w:szCs w:val="24"/>
          <w:lang w:eastAsia="en-GB"/>
        </w:rPr>
        <w:t>v</w:t>
      </w:r>
      <w:r w:rsidR="000A4CE7">
        <w:rPr>
          <w:rFonts w:ascii="Times New Roman" w:eastAsia="Times New Roman" w:hAnsi="Times New Roman" w:cs="Times New Roman"/>
          <w:sz w:val="24"/>
          <w:szCs w:val="24"/>
          <w:lang w:eastAsia="en-GB"/>
        </w:rPr>
        <w:t>es</w:t>
      </w:r>
      <w:r w:rsidR="009E4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three </w:t>
      </w:r>
      <w:r w:rsidR="003B6CBB">
        <w:rPr>
          <w:rFonts w:ascii="Times New Roman" w:eastAsia="Times New Roman" w:hAnsi="Times New Roman" w:cs="Times New Roman"/>
          <w:sz w:val="24"/>
          <w:szCs w:val="24"/>
          <w:lang w:eastAsia="en-GB"/>
        </w:rPr>
        <w:t>components</w:t>
      </w:r>
      <w:r w:rsidR="00D048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combine</w:t>
      </w:r>
      <w:r w:rsidR="009E4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="006808BE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 consistent</w:t>
      </w:r>
      <w:r w:rsidR="009E4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multiscale simulation on unstructured grids: </w:t>
      </w:r>
      <w:r w:rsidR="00835F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i) </w:t>
      </w:r>
      <w:r w:rsidR="009E45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="00A447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new approach to primal and dual coarse </w:t>
      </w:r>
      <w:r w:rsidR="00835F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grid </w:t>
      </w:r>
      <w:r w:rsidR="00A447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generation, </w:t>
      </w:r>
      <w:r w:rsidR="00835F34">
        <w:rPr>
          <w:rFonts w:ascii="Times New Roman" w:eastAsia="Times New Roman" w:hAnsi="Times New Roman" w:cs="Times New Roman"/>
          <w:sz w:val="24"/>
          <w:szCs w:val="24"/>
          <w:lang w:eastAsia="en-GB"/>
        </w:rPr>
        <w:t>ii) a novel</w:t>
      </w:r>
      <w:r w:rsidR="00A447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technique </w:t>
      </w:r>
      <w:bookmarkStart w:id="20" w:name="_GoBack"/>
      <w:r w:rsidR="00383F9F">
        <w:rPr>
          <w:rFonts w:ascii="Times New Roman" w:eastAsia="Times New Roman" w:hAnsi="Times New Roman" w:cs="Times New Roman"/>
          <w:sz w:val="24"/>
          <w:szCs w:val="24"/>
          <w:lang w:eastAsia="en-GB"/>
        </w:rPr>
        <w:t>to restrain basis function</w:t>
      </w:r>
      <w:r w:rsidR="00BE7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induced leakage </w:t>
      </w:r>
      <w:bookmarkEnd w:id="20"/>
      <w:r w:rsidR="00383F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</w:t>
      </w:r>
      <w:r w:rsidR="00BE7F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iii) </w:t>
      </w:r>
      <w:r w:rsidR="00383F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the first time the coupling of </w:t>
      </w:r>
      <w:r w:rsidR="001C078E">
        <w:rPr>
          <w:rFonts w:ascii="Times New Roman" w:eastAsia="Times New Roman" w:hAnsi="Times New Roman" w:cs="Times New Roman"/>
          <w:sz w:val="24"/>
          <w:szCs w:val="24"/>
          <w:lang w:eastAsia="en-GB"/>
        </w:rPr>
        <w:t>Algebraic Multiscale</w:t>
      </w:r>
      <w:r w:rsidR="00F079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(AMS)</w:t>
      </w:r>
      <w:r w:rsidR="00383F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a Multipoint Flux approximation with a Diamond Stencil.</w:t>
      </w:r>
    </w:p>
    <w:sectPr w:rsidR="0038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p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B0BC3"/>
    <w:multiLevelType w:val="multilevel"/>
    <w:tmpl w:val="B270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rtur Castiel">
    <w15:presenceInfo w15:providerId="Windows Live" w15:userId="e4a4f35b6e1f77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62D"/>
    <w:rsid w:val="000034BD"/>
    <w:rsid w:val="000141ED"/>
    <w:rsid w:val="00025C59"/>
    <w:rsid w:val="00040DD8"/>
    <w:rsid w:val="00057AAF"/>
    <w:rsid w:val="00064EC9"/>
    <w:rsid w:val="00070892"/>
    <w:rsid w:val="0007292C"/>
    <w:rsid w:val="000904F7"/>
    <w:rsid w:val="000A4CE7"/>
    <w:rsid w:val="000A5A9E"/>
    <w:rsid w:val="000B3D2B"/>
    <w:rsid w:val="000C0820"/>
    <w:rsid w:val="001236FF"/>
    <w:rsid w:val="00142AA1"/>
    <w:rsid w:val="001543A8"/>
    <w:rsid w:val="00157731"/>
    <w:rsid w:val="00186983"/>
    <w:rsid w:val="001A0FA3"/>
    <w:rsid w:val="001C078E"/>
    <w:rsid w:val="001D5216"/>
    <w:rsid w:val="001F2F9D"/>
    <w:rsid w:val="001F3094"/>
    <w:rsid w:val="002254D4"/>
    <w:rsid w:val="002551DA"/>
    <w:rsid w:val="00276C0A"/>
    <w:rsid w:val="002B64C3"/>
    <w:rsid w:val="002D6598"/>
    <w:rsid w:val="00306454"/>
    <w:rsid w:val="00363C40"/>
    <w:rsid w:val="00376803"/>
    <w:rsid w:val="00383F9F"/>
    <w:rsid w:val="003A15E4"/>
    <w:rsid w:val="003B6CBB"/>
    <w:rsid w:val="003C63FC"/>
    <w:rsid w:val="003E1A51"/>
    <w:rsid w:val="003E5D91"/>
    <w:rsid w:val="003E7B08"/>
    <w:rsid w:val="0043605F"/>
    <w:rsid w:val="00441C30"/>
    <w:rsid w:val="004527A2"/>
    <w:rsid w:val="0045292A"/>
    <w:rsid w:val="0045477C"/>
    <w:rsid w:val="00461315"/>
    <w:rsid w:val="0046705D"/>
    <w:rsid w:val="00480D88"/>
    <w:rsid w:val="004816EF"/>
    <w:rsid w:val="004A735A"/>
    <w:rsid w:val="004E0599"/>
    <w:rsid w:val="004E4A63"/>
    <w:rsid w:val="00523256"/>
    <w:rsid w:val="00552474"/>
    <w:rsid w:val="005617CA"/>
    <w:rsid w:val="00591815"/>
    <w:rsid w:val="005C2F95"/>
    <w:rsid w:val="005E1409"/>
    <w:rsid w:val="0061052D"/>
    <w:rsid w:val="00635F6E"/>
    <w:rsid w:val="00651DF9"/>
    <w:rsid w:val="006808BE"/>
    <w:rsid w:val="00685B5D"/>
    <w:rsid w:val="006A1D1B"/>
    <w:rsid w:val="006E4CB1"/>
    <w:rsid w:val="00701229"/>
    <w:rsid w:val="00727ECF"/>
    <w:rsid w:val="00760A3B"/>
    <w:rsid w:val="007837C0"/>
    <w:rsid w:val="007B0296"/>
    <w:rsid w:val="007B172C"/>
    <w:rsid w:val="007E2CF7"/>
    <w:rsid w:val="008060AE"/>
    <w:rsid w:val="0080662D"/>
    <w:rsid w:val="00834453"/>
    <w:rsid w:val="00835F34"/>
    <w:rsid w:val="008458F0"/>
    <w:rsid w:val="008570E3"/>
    <w:rsid w:val="00866703"/>
    <w:rsid w:val="008A3BBB"/>
    <w:rsid w:val="008B7B01"/>
    <w:rsid w:val="008C6C9C"/>
    <w:rsid w:val="009023C3"/>
    <w:rsid w:val="009149F0"/>
    <w:rsid w:val="00920AB5"/>
    <w:rsid w:val="00975699"/>
    <w:rsid w:val="00991342"/>
    <w:rsid w:val="00996BC7"/>
    <w:rsid w:val="009A77A6"/>
    <w:rsid w:val="009B239E"/>
    <w:rsid w:val="009C6170"/>
    <w:rsid w:val="009D7311"/>
    <w:rsid w:val="009E4506"/>
    <w:rsid w:val="009F5FAA"/>
    <w:rsid w:val="009F77F7"/>
    <w:rsid w:val="00A03234"/>
    <w:rsid w:val="00A24560"/>
    <w:rsid w:val="00A44711"/>
    <w:rsid w:val="00A54ED3"/>
    <w:rsid w:val="00A9306F"/>
    <w:rsid w:val="00A94BB0"/>
    <w:rsid w:val="00AA2A2F"/>
    <w:rsid w:val="00AA48A4"/>
    <w:rsid w:val="00AB5348"/>
    <w:rsid w:val="00AB7B4E"/>
    <w:rsid w:val="00AE7B0D"/>
    <w:rsid w:val="00AF2C2D"/>
    <w:rsid w:val="00B454A5"/>
    <w:rsid w:val="00B64E9F"/>
    <w:rsid w:val="00B81DD5"/>
    <w:rsid w:val="00B926F7"/>
    <w:rsid w:val="00BB113F"/>
    <w:rsid w:val="00BC43AC"/>
    <w:rsid w:val="00BC4BB1"/>
    <w:rsid w:val="00BE7FE7"/>
    <w:rsid w:val="00C0199C"/>
    <w:rsid w:val="00C174B0"/>
    <w:rsid w:val="00C344F4"/>
    <w:rsid w:val="00C73357"/>
    <w:rsid w:val="00C83784"/>
    <w:rsid w:val="00C86E19"/>
    <w:rsid w:val="00C90BED"/>
    <w:rsid w:val="00CA6CF0"/>
    <w:rsid w:val="00CA7047"/>
    <w:rsid w:val="00CD672E"/>
    <w:rsid w:val="00D0317A"/>
    <w:rsid w:val="00D0485F"/>
    <w:rsid w:val="00D50D1B"/>
    <w:rsid w:val="00D52067"/>
    <w:rsid w:val="00DB043A"/>
    <w:rsid w:val="00DB55AF"/>
    <w:rsid w:val="00DE220D"/>
    <w:rsid w:val="00E228AD"/>
    <w:rsid w:val="00E238EB"/>
    <w:rsid w:val="00E2682C"/>
    <w:rsid w:val="00E31DEB"/>
    <w:rsid w:val="00E61023"/>
    <w:rsid w:val="00E71631"/>
    <w:rsid w:val="00E74585"/>
    <w:rsid w:val="00EA724C"/>
    <w:rsid w:val="00ED7374"/>
    <w:rsid w:val="00F07991"/>
    <w:rsid w:val="00F254E1"/>
    <w:rsid w:val="00F368BD"/>
    <w:rsid w:val="00F45445"/>
    <w:rsid w:val="00F51327"/>
    <w:rsid w:val="00F773CC"/>
    <w:rsid w:val="00F95E1E"/>
    <w:rsid w:val="00FB42D0"/>
    <w:rsid w:val="00FC125A"/>
    <w:rsid w:val="00FD1856"/>
    <w:rsid w:val="00FD5BC8"/>
    <w:rsid w:val="00FE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CA2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06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0662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Forte">
    <w:name w:val="Strong"/>
    <w:basedOn w:val="Fontepargpadro"/>
    <w:uiPriority w:val="22"/>
    <w:qFormat/>
    <w:rsid w:val="008066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ontstyle01">
    <w:name w:val="fontstyle01"/>
    <w:basedOn w:val="Fontepargpadro"/>
    <w:rsid w:val="00AB7B4E"/>
    <w:rPr>
      <w:rFonts w:ascii="Kp-Regular" w:hAnsi="Kp-Regular" w:hint="default"/>
      <w:b w:val="0"/>
      <w:bCs w:val="0"/>
      <w:i w:val="0"/>
      <w:iCs w:val="0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2D659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6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59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06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0662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Forte">
    <w:name w:val="Strong"/>
    <w:basedOn w:val="Fontepargpadro"/>
    <w:uiPriority w:val="22"/>
    <w:qFormat/>
    <w:rsid w:val="008066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ontstyle01">
    <w:name w:val="fontstyle01"/>
    <w:basedOn w:val="Fontepargpadro"/>
    <w:rsid w:val="00AB7B4E"/>
    <w:rPr>
      <w:rFonts w:ascii="Kp-Regular" w:hAnsi="Kp-Regular" w:hint="default"/>
      <w:b w:val="0"/>
      <w:bCs w:val="0"/>
      <w:i w:val="0"/>
      <w:iCs w:val="0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2D659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6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2FB2D-19E7-4A5E-933C-AB5F0EDA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445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Castiel</dc:creator>
  <cp:keywords/>
  <dc:description/>
  <cp:lastModifiedBy>Paulo Lyra</cp:lastModifiedBy>
  <cp:revision>21</cp:revision>
  <dcterms:created xsi:type="dcterms:W3CDTF">2020-06-29T11:12:00Z</dcterms:created>
  <dcterms:modified xsi:type="dcterms:W3CDTF">2020-06-30T13:36:00Z</dcterms:modified>
</cp:coreProperties>
</file>